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CE99" w14:textId="29880360" w:rsidR="002A697D" w:rsidRDefault="008A4082" w:rsidP="008A4082">
      <w:pPr>
        <w:pStyle w:val="Heading1"/>
        <w:rPr>
          <w:lang w:val="de-DE"/>
        </w:rPr>
      </w:pPr>
      <w:r>
        <w:rPr>
          <w:lang w:val="de-DE"/>
        </w:rPr>
        <w:t>Konzept</w:t>
      </w:r>
      <w:r w:rsidR="002F484C" w:rsidRPr="004D61A1">
        <w:rPr>
          <w:lang w:val="de-DE"/>
        </w:rPr>
        <w:br/>
      </w:r>
      <w:sdt>
        <w:sdtPr>
          <w:rPr>
            <w:lang w:val="de-DE"/>
          </w:rPr>
          <w:alias w:val="Sitzungsthema"/>
          <w:tag w:val="Sitzungsthema"/>
          <w:id w:val="-1012605177"/>
          <w:lock w:val="sdtLocked"/>
          <w:placeholder>
            <w:docPart w:val="A96F4D54120A4DF199A2C3633CCC9408"/>
          </w:placeholder>
          <w:text w:multiLine="1"/>
        </w:sdtPr>
        <w:sdtContent>
          <w:r>
            <w:rPr>
              <w:lang w:val="de-DE"/>
            </w:rPr>
            <w:t>Modul 335 ~Applikationen realisieren</w:t>
          </w:r>
        </w:sdtContent>
      </w:sdt>
    </w:p>
    <w:p w14:paraId="5CD69DDF" w14:textId="77777777" w:rsidR="002F484C" w:rsidRDefault="002F484C" w:rsidP="002F484C">
      <w:pPr>
        <w:rPr>
          <w:lang w:val="de-DE"/>
        </w:rPr>
      </w:pPr>
    </w:p>
    <w:p w14:paraId="1BFF8333" w14:textId="77777777" w:rsidR="008A4082" w:rsidRDefault="008A4082">
      <w:pPr>
        <w:spacing w:after="160" w:line="259" w:lineRule="auto"/>
        <w:rPr>
          <w:b/>
          <w:caps/>
        </w:rPr>
      </w:pPr>
      <w:bookmarkStart w:id="0" w:name="_Toc76077940"/>
    </w:p>
    <w:p w14:paraId="3188178F" w14:textId="77777777" w:rsidR="008A4082" w:rsidRDefault="008A4082">
      <w:pPr>
        <w:spacing w:after="160" w:line="259" w:lineRule="auto"/>
        <w:rPr>
          <w:b/>
          <w:caps/>
        </w:rPr>
      </w:pPr>
    </w:p>
    <w:p w14:paraId="55A91D7A" w14:textId="77777777" w:rsidR="008A4082" w:rsidRDefault="008A4082">
      <w:pPr>
        <w:spacing w:after="160" w:line="259" w:lineRule="auto"/>
        <w:rPr>
          <w:b/>
          <w:caps/>
        </w:rPr>
      </w:pPr>
    </w:p>
    <w:p w14:paraId="77C8202B" w14:textId="77777777" w:rsidR="008A4082" w:rsidRDefault="008A4082">
      <w:pPr>
        <w:spacing w:after="160" w:line="259" w:lineRule="auto"/>
        <w:rPr>
          <w:b/>
          <w:caps/>
        </w:rPr>
      </w:pPr>
    </w:p>
    <w:p w14:paraId="76A5D97D" w14:textId="77777777" w:rsidR="008A4082" w:rsidRDefault="008A4082">
      <w:pPr>
        <w:spacing w:after="160" w:line="259" w:lineRule="auto"/>
        <w:rPr>
          <w:b/>
          <w:caps/>
        </w:rPr>
      </w:pPr>
    </w:p>
    <w:p w14:paraId="13185141" w14:textId="77777777" w:rsidR="008A4082" w:rsidRDefault="008A4082">
      <w:pPr>
        <w:spacing w:after="160" w:line="259" w:lineRule="auto"/>
        <w:rPr>
          <w:b/>
          <w:caps/>
        </w:rPr>
      </w:pPr>
    </w:p>
    <w:p w14:paraId="0D1B0129" w14:textId="77777777" w:rsidR="008A4082" w:rsidRDefault="008A4082">
      <w:pPr>
        <w:spacing w:after="160" w:line="259" w:lineRule="auto"/>
        <w:rPr>
          <w:b/>
          <w:caps/>
        </w:rPr>
      </w:pPr>
    </w:p>
    <w:p w14:paraId="27F87E61" w14:textId="77777777" w:rsidR="008A4082" w:rsidRDefault="008A4082">
      <w:pPr>
        <w:spacing w:after="160" w:line="259" w:lineRule="auto"/>
        <w:rPr>
          <w:b/>
          <w:caps/>
        </w:rPr>
      </w:pPr>
    </w:p>
    <w:p w14:paraId="090E62E4" w14:textId="77777777" w:rsidR="008A4082" w:rsidRDefault="008A4082">
      <w:pPr>
        <w:spacing w:after="160" w:line="259" w:lineRule="auto"/>
        <w:rPr>
          <w:b/>
          <w:caps/>
        </w:rPr>
      </w:pPr>
    </w:p>
    <w:p w14:paraId="168C885F" w14:textId="77777777" w:rsidR="008A4082" w:rsidRDefault="008A4082">
      <w:pPr>
        <w:spacing w:after="160" w:line="259" w:lineRule="auto"/>
        <w:rPr>
          <w:b/>
          <w:caps/>
        </w:rPr>
      </w:pPr>
    </w:p>
    <w:p w14:paraId="0B4BFB7B" w14:textId="77777777" w:rsidR="008A4082" w:rsidRDefault="008A4082">
      <w:pPr>
        <w:spacing w:after="160" w:line="259" w:lineRule="auto"/>
        <w:rPr>
          <w:b/>
          <w:caps/>
        </w:rPr>
      </w:pPr>
    </w:p>
    <w:p w14:paraId="0F110A2F" w14:textId="77777777" w:rsidR="008A4082" w:rsidRDefault="008A4082">
      <w:pPr>
        <w:spacing w:after="160" w:line="259" w:lineRule="auto"/>
        <w:rPr>
          <w:b/>
          <w:caps/>
        </w:rPr>
      </w:pPr>
    </w:p>
    <w:p w14:paraId="5F33DBDD" w14:textId="77777777" w:rsidR="008A4082" w:rsidRDefault="008A4082">
      <w:pPr>
        <w:spacing w:after="160" w:line="259" w:lineRule="auto"/>
        <w:rPr>
          <w:b/>
          <w:caps/>
        </w:rPr>
      </w:pPr>
    </w:p>
    <w:p w14:paraId="2C4C072F" w14:textId="77777777" w:rsidR="008A4082" w:rsidRDefault="008A4082">
      <w:pPr>
        <w:spacing w:after="160" w:line="259" w:lineRule="auto"/>
        <w:rPr>
          <w:b/>
          <w:caps/>
        </w:rPr>
      </w:pPr>
    </w:p>
    <w:p w14:paraId="1EFF3698" w14:textId="77777777" w:rsidR="008A4082" w:rsidRDefault="008A4082">
      <w:pPr>
        <w:spacing w:after="160" w:line="259" w:lineRule="auto"/>
        <w:rPr>
          <w:b/>
          <w:caps/>
        </w:rPr>
      </w:pPr>
    </w:p>
    <w:p w14:paraId="40AB2EB5" w14:textId="77777777" w:rsidR="008A4082" w:rsidRDefault="008A4082">
      <w:pPr>
        <w:spacing w:after="160" w:line="259" w:lineRule="auto"/>
        <w:rPr>
          <w:b/>
          <w:caps/>
        </w:rPr>
      </w:pPr>
    </w:p>
    <w:p w14:paraId="2C74ED2D" w14:textId="77777777" w:rsidR="008A4082" w:rsidRDefault="008A4082">
      <w:pPr>
        <w:spacing w:after="160" w:line="259" w:lineRule="auto"/>
        <w:rPr>
          <w:b/>
          <w:caps/>
        </w:rPr>
      </w:pPr>
    </w:p>
    <w:p w14:paraId="12332BE7" w14:textId="77777777" w:rsidR="008A4082" w:rsidRDefault="008A4082">
      <w:pPr>
        <w:spacing w:after="160" w:line="259" w:lineRule="auto"/>
        <w:rPr>
          <w:b/>
          <w:caps/>
        </w:rPr>
      </w:pPr>
    </w:p>
    <w:p w14:paraId="7E0A12E4" w14:textId="77777777" w:rsidR="008A4082" w:rsidRDefault="008A4082">
      <w:pPr>
        <w:spacing w:after="160" w:line="259" w:lineRule="auto"/>
        <w:rPr>
          <w:b/>
          <w:caps/>
        </w:rPr>
      </w:pPr>
    </w:p>
    <w:p w14:paraId="0C3E717D" w14:textId="77777777" w:rsidR="008A4082" w:rsidRDefault="008A4082">
      <w:pPr>
        <w:spacing w:after="160" w:line="259" w:lineRule="auto"/>
        <w:rPr>
          <w:b/>
          <w:caps/>
        </w:rPr>
      </w:pPr>
    </w:p>
    <w:p w14:paraId="1C54A4C9" w14:textId="77777777" w:rsidR="008A4082" w:rsidRDefault="008A4082">
      <w:pPr>
        <w:spacing w:after="160" w:line="259" w:lineRule="auto"/>
        <w:rPr>
          <w:b/>
          <w:caps/>
        </w:rPr>
      </w:pPr>
    </w:p>
    <w:p w14:paraId="08B35021" w14:textId="77777777" w:rsidR="008A4082" w:rsidRDefault="008A4082">
      <w:pPr>
        <w:spacing w:after="160" w:line="259" w:lineRule="auto"/>
        <w:rPr>
          <w:b/>
          <w:caps/>
        </w:rPr>
      </w:pPr>
    </w:p>
    <w:p w14:paraId="3E756FDB" w14:textId="77777777" w:rsidR="008A4082" w:rsidRDefault="008A4082">
      <w:pPr>
        <w:spacing w:after="160" w:line="259" w:lineRule="auto"/>
        <w:rPr>
          <w:b/>
          <w:caps/>
        </w:rPr>
      </w:pPr>
    </w:p>
    <w:p w14:paraId="0290F3B9" w14:textId="77777777" w:rsidR="008A4082" w:rsidRDefault="008A4082">
      <w:pPr>
        <w:spacing w:after="160" w:line="259" w:lineRule="auto"/>
        <w:rPr>
          <w:b/>
          <w:caps/>
        </w:rPr>
      </w:pPr>
    </w:p>
    <w:p w14:paraId="2A5EE9C6" w14:textId="77777777" w:rsidR="008A4082" w:rsidRP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2DCC2A27" w14:textId="77777777" w:rsidR="008A4082" w:rsidRP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638DDADA" w14:textId="7E176F1B" w:rsidR="008A4082" w:rsidRPr="00415936" w:rsidRDefault="008A4082" w:rsidP="00415936">
      <w:pPr>
        <w:spacing w:after="160" w:line="240" w:lineRule="auto"/>
        <w:rPr>
          <w:bCs/>
          <w:caps/>
          <w:sz w:val="12"/>
          <w:szCs w:val="16"/>
        </w:rPr>
      </w:pPr>
      <w:r w:rsidRPr="00415936">
        <w:rPr>
          <w:bCs/>
          <w:caps/>
          <w:sz w:val="12"/>
          <w:szCs w:val="16"/>
        </w:rPr>
        <w:t>Version: 1.0</w:t>
      </w:r>
    </w:p>
    <w:p w14:paraId="76817FF3" w14:textId="0DCF8F78" w:rsidR="008A4082" w:rsidRPr="00415936" w:rsidRDefault="008A4082" w:rsidP="00415936">
      <w:pPr>
        <w:spacing w:after="160" w:line="240" w:lineRule="auto"/>
        <w:rPr>
          <w:bCs/>
          <w:caps/>
          <w:sz w:val="12"/>
          <w:szCs w:val="16"/>
        </w:rPr>
      </w:pPr>
      <w:r w:rsidRPr="00415936">
        <w:rPr>
          <w:bCs/>
          <w:caps/>
          <w:sz w:val="12"/>
          <w:szCs w:val="16"/>
        </w:rPr>
        <w:t>Autorin: Nadia Starcevic</w:t>
      </w:r>
    </w:p>
    <w:p w14:paraId="3CF50F38" w14:textId="5A785301" w:rsidR="008A4082" w:rsidRPr="00415936" w:rsidRDefault="008A4082" w:rsidP="00415936">
      <w:pPr>
        <w:spacing w:after="160" w:line="240" w:lineRule="auto"/>
        <w:rPr>
          <w:bCs/>
          <w:caps/>
          <w:sz w:val="12"/>
          <w:szCs w:val="16"/>
        </w:rPr>
      </w:pPr>
      <w:r w:rsidRPr="00415936">
        <w:rPr>
          <w:bCs/>
          <w:caps/>
          <w:sz w:val="12"/>
          <w:szCs w:val="16"/>
        </w:rPr>
        <w:t>Letzte Änderung: 11.</w:t>
      </w:r>
      <w:r w:rsidR="00415936" w:rsidRPr="00415936">
        <w:rPr>
          <w:bCs/>
          <w:caps/>
          <w:sz w:val="12"/>
          <w:szCs w:val="16"/>
        </w:rPr>
        <w:t>09</w:t>
      </w:r>
      <w:r w:rsidRPr="00415936">
        <w:rPr>
          <w:bCs/>
          <w:caps/>
          <w:sz w:val="12"/>
          <w:szCs w:val="16"/>
        </w:rPr>
        <w:t>.2023</w:t>
      </w:r>
    </w:p>
    <w:p w14:paraId="6E973DC6" w14:textId="77777777" w:rsid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672E4DEC" w14:textId="77777777" w:rsidR="008A4082" w:rsidRDefault="008A4082">
      <w:pPr>
        <w:spacing w:after="160" w:line="259" w:lineRule="auto"/>
        <w:rPr>
          <w:b/>
          <w:caps/>
          <w:sz w:val="12"/>
          <w:szCs w:val="16"/>
        </w:rPr>
      </w:pPr>
    </w:p>
    <w:p w14:paraId="30734922" w14:textId="4F72A312" w:rsidR="00A85936" w:rsidRDefault="00A85936">
      <w:pPr>
        <w:spacing w:after="160" w:line="259" w:lineRule="auto"/>
        <w:rPr>
          <w:b/>
          <w:caps/>
        </w:rPr>
      </w:pPr>
      <w:r>
        <w:rPr>
          <w:b/>
          <w:caps/>
        </w:rPr>
        <w:br w:type="page"/>
      </w:r>
    </w:p>
    <w:p w14:paraId="51C95E04" w14:textId="77777777" w:rsidR="00A85936" w:rsidRPr="00A85936" w:rsidRDefault="00A85936" w:rsidP="00A85936">
      <w:pPr>
        <w:pStyle w:val="Heading2"/>
        <w:rPr>
          <w:color w:val="auto"/>
          <w:lang w:val="de-DE"/>
        </w:rPr>
      </w:pPr>
      <w:r w:rsidRPr="00A85936">
        <w:rPr>
          <w:color w:val="auto"/>
          <w:lang w:val="de-DE"/>
        </w:rPr>
        <w:lastRenderedPageBreak/>
        <w:t>Traktanden</w:t>
      </w:r>
    </w:p>
    <w:p w14:paraId="0BE77408" w14:textId="65F166CB" w:rsidR="00D1630E" w:rsidRDefault="00A85936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r>
        <w:fldChar w:fldCharType="begin"/>
      </w:r>
      <w:r>
        <w:instrText xml:space="preserve"> TOC \h \z \t "Überschrift Nr. 1;1;Überschrift Nr. 2;2;Überschrift Nr. 3;3;Überschrift Nr. 4;4;Überschrift Nr. 5;5" </w:instrText>
      </w:r>
      <w:r>
        <w:fldChar w:fldCharType="separate"/>
      </w:r>
      <w:hyperlink w:anchor="_Toc145848654" w:history="1">
        <w:r w:rsidR="00D1630E" w:rsidRPr="007C31D6">
          <w:rPr>
            <w:rStyle w:val="Hyperlink"/>
            <w:noProof/>
          </w:rPr>
          <w:t>1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Sinn der App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_Toc145848654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3</w:t>
        </w:r>
        <w:r w:rsidR="00D1630E">
          <w:rPr>
            <w:noProof/>
            <w:webHidden/>
          </w:rPr>
          <w:fldChar w:fldCharType="end"/>
        </w:r>
      </w:hyperlink>
    </w:p>
    <w:p w14:paraId="495B0882" w14:textId="3AFF319C" w:rsidR="00D1630E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55" w:history="1">
        <w:r w:rsidR="00D1630E" w:rsidRPr="007C31D6">
          <w:rPr>
            <w:rStyle w:val="Hyperlink"/>
            <w:noProof/>
          </w:rPr>
          <w:t>2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Zielgruppe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_Toc145848655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4</w:t>
        </w:r>
        <w:r w:rsidR="00D1630E">
          <w:rPr>
            <w:noProof/>
            <w:webHidden/>
          </w:rPr>
          <w:fldChar w:fldCharType="end"/>
        </w:r>
      </w:hyperlink>
    </w:p>
    <w:p w14:paraId="44624682" w14:textId="7182597A" w:rsidR="00D1630E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56" w:history="1">
        <w:r w:rsidR="00D1630E" w:rsidRPr="007C31D6">
          <w:rPr>
            <w:rStyle w:val="Hyperlink"/>
            <w:noProof/>
          </w:rPr>
          <w:t>3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Anforderungen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_Toc145848656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5</w:t>
        </w:r>
        <w:r w:rsidR="00D1630E">
          <w:rPr>
            <w:noProof/>
            <w:webHidden/>
          </w:rPr>
          <w:fldChar w:fldCharType="end"/>
        </w:r>
      </w:hyperlink>
    </w:p>
    <w:p w14:paraId="0937B68E" w14:textId="4044AA3B" w:rsidR="00D1630E" w:rsidRDefault="00000000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57" w:history="1">
        <w:r w:rsidR="00D1630E" w:rsidRPr="007C31D6">
          <w:rPr>
            <w:rStyle w:val="Hyperlink"/>
            <w:noProof/>
          </w:rPr>
          <w:t>3.1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Funktional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_Toc145848657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5</w:t>
        </w:r>
        <w:r w:rsidR="00D1630E">
          <w:rPr>
            <w:noProof/>
            <w:webHidden/>
          </w:rPr>
          <w:fldChar w:fldCharType="end"/>
        </w:r>
      </w:hyperlink>
    </w:p>
    <w:p w14:paraId="39632A72" w14:textId="670E5D7B" w:rsidR="00D1630E" w:rsidRDefault="00000000">
      <w:pPr>
        <w:pStyle w:val="TOC2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58" w:history="1">
        <w:r w:rsidR="00D1630E" w:rsidRPr="007C31D6">
          <w:rPr>
            <w:rStyle w:val="Hyperlink"/>
            <w:noProof/>
          </w:rPr>
          <w:t>3.2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Nicht funktional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_Toc145848658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5</w:t>
        </w:r>
        <w:r w:rsidR="00D1630E">
          <w:rPr>
            <w:noProof/>
            <w:webHidden/>
          </w:rPr>
          <w:fldChar w:fldCharType="end"/>
        </w:r>
      </w:hyperlink>
    </w:p>
    <w:p w14:paraId="2C602E7B" w14:textId="6C609B52" w:rsidR="00D1630E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59" w:history="1">
        <w:r w:rsidR="00D1630E" w:rsidRPr="007C31D6">
          <w:rPr>
            <w:rStyle w:val="Hyperlink"/>
            <w:noProof/>
          </w:rPr>
          <w:t>4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Mockups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_Toc145848659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6</w:t>
        </w:r>
        <w:r w:rsidR="00D1630E">
          <w:rPr>
            <w:noProof/>
            <w:webHidden/>
          </w:rPr>
          <w:fldChar w:fldCharType="end"/>
        </w:r>
      </w:hyperlink>
    </w:p>
    <w:p w14:paraId="00E40113" w14:textId="686E9CB6" w:rsidR="00D1630E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60" w:history="1">
        <w:r w:rsidR="00D1630E" w:rsidRPr="007C31D6">
          <w:rPr>
            <w:rStyle w:val="Hyperlink"/>
            <w:noProof/>
          </w:rPr>
          <w:t>5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Funktionen der App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_Toc145848660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7</w:t>
        </w:r>
        <w:r w:rsidR="00D1630E">
          <w:rPr>
            <w:noProof/>
            <w:webHidden/>
          </w:rPr>
          <w:fldChar w:fldCharType="end"/>
        </w:r>
      </w:hyperlink>
    </w:p>
    <w:p w14:paraId="4609E7F4" w14:textId="1F5FDBC7" w:rsidR="00D1630E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61" w:history="1">
        <w:r w:rsidR="00D1630E" w:rsidRPr="007C31D6">
          <w:rPr>
            <w:rStyle w:val="Hyperlink"/>
            <w:noProof/>
          </w:rPr>
          <w:t>6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Architektur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_Toc145848661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8</w:t>
        </w:r>
        <w:r w:rsidR="00D1630E">
          <w:rPr>
            <w:noProof/>
            <w:webHidden/>
          </w:rPr>
          <w:fldChar w:fldCharType="end"/>
        </w:r>
      </w:hyperlink>
    </w:p>
    <w:p w14:paraId="0514625F" w14:textId="4255A4EF" w:rsidR="00D1630E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62" w:history="1">
        <w:r w:rsidR="00D1630E" w:rsidRPr="007C31D6">
          <w:rPr>
            <w:rStyle w:val="Hyperlink"/>
            <w:noProof/>
          </w:rPr>
          <w:t>7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Verwendete Tchnologien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_Toc145848662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9</w:t>
        </w:r>
        <w:r w:rsidR="00D1630E">
          <w:rPr>
            <w:noProof/>
            <w:webHidden/>
          </w:rPr>
          <w:fldChar w:fldCharType="end"/>
        </w:r>
      </w:hyperlink>
    </w:p>
    <w:p w14:paraId="7A0E9692" w14:textId="7E714F2C" w:rsidR="00D1630E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63" w:history="1">
        <w:r w:rsidR="00D1630E" w:rsidRPr="007C31D6">
          <w:rPr>
            <w:rStyle w:val="Hyperlink"/>
            <w:noProof/>
          </w:rPr>
          <w:t>8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Diagramme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_Toc145848663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10</w:t>
        </w:r>
        <w:r w:rsidR="00D1630E">
          <w:rPr>
            <w:noProof/>
            <w:webHidden/>
          </w:rPr>
          <w:fldChar w:fldCharType="end"/>
        </w:r>
      </w:hyperlink>
    </w:p>
    <w:p w14:paraId="1CB36ADC" w14:textId="345ED086" w:rsidR="00D1630E" w:rsidRDefault="00000000">
      <w:pPr>
        <w:pStyle w:val="TOC1"/>
        <w:rPr>
          <w:rFonts w:asciiTheme="minorHAnsi" w:eastAsiaTheme="minorEastAsia" w:hAnsiTheme="minorHAnsi"/>
          <w:b w:val="0"/>
          <w:noProof/>
          <w:kern w:val="2"/>
          <w:sz w:val="22"/>
          <w:lang w:val="en-CH" w:eastAsia="en-CH"/>
          <w14:ligatures w14:val="standardContextual"/>
        </w:rPr>
      </w:pPr>
      <w:hyperlink w:anchor="_Toc145848664" w:history="1">
        <w:r w:rsidR="00D1630E" w:rsidRPr="007C31D6">
          <w:rPr>
            <w:rStyle w:val="Hyperlink"/>
            <w:noProof/>
          </w:rPr>
          <w:t>9</w:t>
        </w:r>
        <w:r w:rsidR="00D1630E">
          <w:rPr>
            <w:rFonts w:asciiTheme="minorHAnsi" w:eastAsiaTheme="minorEastAsia" w:hAnsiTheme="minorHAnsi"/>
            <w:b w:val="0"/>
            <w:noProof/>
            <w:kern w:val="2"/>
            <w:sz w:val="22"/>
            <w:lang w:val="en-CH" w:eastAsia="en-CH"/>
            <w14:ligatures w14:val="standardContextual"/>
          </w:rPr>
          <w:tab/>
        </w:r>
        <w:r w:rsidR="00D1630E" w:rsidRPr="007C31D6">
          <w:rPr>
            <w:rStyle w:val="Hyperlink"/>
            <w:noProof/>
          </w:rPr>
          <w:t>Testkonzept</w:t>
        </w:r>
        <w:r w:rsidR="00D1630E">
          <w:rPr>
            <w:noProof/>
            <w:webHidden/>
          </w:rPr>
          <w:tab/>
        </w:r>
        <w:r w:rsidR="00D1630E">
          <w:rPr>
            <w:noProof/>
            <w:webHidden/>
          </w:rPr>
          <w:fldChar w:fldCharType="begin"/>
        </w:r>
        <w:r w:rsidR="00D1630E">
          <w:rPr>
            <w:noProof/>
            <w:webHidden/>
          </w:rPr>
          <w:instrText xml:space="preserve"> PAGEREF _Toc145848664 \h </w:instrText>
        </w:r>
        <w:r w:rsidR="00D1630E">
          <w:rPr>
            <w:noProof/>
            <w:webHidden/>
          </w:rPr>
        </w:r>
        <w:r w:rsidR="00D1630E">
          <w:rPr>
            <w:noProof/>
            <w:webHidden/>
          </w:rPr>
          <w:fldChar w:fldCharType="separate"/>
        </w:r>
        <w:r w:rsidR="00D1630E">
          <w:rPr>
            <w:noProof/>
            <w:webHidden/>
          </w:rPr>
          <w:t>11</w:t>
        </w:r>
        <w:r w:rsidR="00D1630E">
          <w:rPr>
            <w:noProof/>
            <w:webHidden/>
          </w:rPr>
          <w:fldChar w:fldCharType="end"/>
        </w:r>
      </w:hyperlink>
    </w:p>
    <w:p w14:paraId="21C1399F" w14:textId="2A172B4D" w:rsidR="00A85936" w:rsidRDefault="00A85936" w:rsidP="00A85936">
      <w:pPr>
        <w:spacing w:after="160" w:line="259" w:lineRule="auto"/>
        <w:rPr>
          <w:b/>
          <w:caps/>
        </w:rPr>
      </w:pPr>
      <w:r>
        <w:rPr>
          <w:b/>
          <w:sz w:val="18"/>
        </w:rPr>
        <w:fldChar w:fldCharType="end"/>
      </w:r>
    </w:p>
    <w:p w14:paraId="0CCC557E" w14:textId="77777777" w:rsidR="00A85936" w:rsidRDefault="00A85936">
      <w:pPr>
        <w:spacing w:after="160" w:line="259" w:lineRule="auto"/>
      </w:pPr>
      <w:r>
        <w:rPr>
          <w:b/>
          <w:caps/>
        </w:rPr>
        <w:br w:type="page"/>
      </w:r>
    </w:p>
    <w:p w14:paraId="15F87641" w14:textId="7DD4817C" w:rsidR="002F484C" w:rsidRDefault="002E0248" w:rsidP="002F484C">
      <w:pPr>
        <w:pStyle w:val="berschriftNr1"/>
      </w:pPr>
      <w:bookmarkStart w:id="1" w:name="_Toc145848654"/>
      <w:bookmarkEnd w:id="0"/>
      <w:r>
        <w:lastRenderedPageBreak/>
        <w:t>Sinn der App</w:t>
      </w:r>
      <w:bookmarkEnd w:id="1"/>
    </w:p>
    <w:p w14:paraId="730314A8" w14:textId="5FC17C73" w:rsidR="00415936" w:rsidRDefault="00FE21C4" w:rsidP="002E0248">
      <w:r>
        <w:t xml:space="preserve">Jeder Schüler, Student oder auch ein freier Geist welcher Neues lernen </w:t>
      </w:r>
      <w:r w:rsidR="00D1630E">
        <w:t>will</w:t>
      </w:r>
      <w:r>
        <w:t xml:space="preserve">, kann die App gut </w:t>
      </w:r>
      <w:r w:rsidR="00D1630E">
        <w:t>ge</w:t>
      </w:r>
      <w:r>
        <w:t>brauchen um damit Wörter und vieles mehr zu lernen.</w:t>
      </w:r>
    </w:p>
    <w:p w14:paraId="2A97B4CB" w14:textId="77777777" w:rsidR="00D1630E" w:rsidRDefault="00D1630E" w:rsidP="002E0248"/>
    <w:p w14:paraId="0C374CFF" w14:textId="4BEF6A19" w:rsidR="00D1630E" w:rsidRDefault="00D1630E" w:rsidP="002E0248">
      <w:r>
        <w:t xml:space="preserve">Da man mit Hilfe der App selber </w:t>
      </w:r>
      <w:r w:rsidR="00A055F6">
        <w:t>Quizze</w:t>
      </w:r>
      <w:r>
        <w:t xml:space="preserve"> abfüllen kann ist sie praktisch um alles mögliche zu lernen.</w:t>
      </w:r>
    </w:p>
    <w:p w14:paraId="4E449B7B" w14:textId="62352670" w:rsidR="00D1630E" w:rsidRDefault="00D1630E" w:rsidP="002E0248">
      <w:r>
        <w:t>Ob sich einen neuen Wortschatz anzueignen, einfach Fragen zu einem beliebigen Thema zu lernen oder doch nur Synonyme der Begriffe zu erlernen ist sie bestens geeignet.</w:t>
      </w:r>
    </w:p>
    <w:p w14:paraId="2900DC64" w14:textId="77777777" w:rsidR="00FE21C4" w:rsidRDefault="00FE21C4" w:rsidP="002E0248"/>
    <w:p w14:paraId="3418BE07" w14:textId="448C28B6" w:rsidR="00415936" w:rsidRDefault="00415936">
      <w:pPr>
        <w:spacing w:after="160" w:line="259" w:lineRule="auto"/>
      </w:pPr>
      <w:r>
        <w:br w:type="page"/>
      </w:r>
    </w:p>
    <w:p w14:paraId="2AD2E839" w14:textId="1455E15B" w:rsidR="002E0248" w:rsidRDefault="002E0248" w:rsidP="002E0248">
      <w:pPr>
        <w:pStyle w:val="berschriftNr1"/>
      </w:pPr>
      <w:bookmarkStart w:id="2" w:name="_Toc145848655"/>
      <w:r>
        <w:lastRenderedPageBreak/>
        <w:t>Zielgruppe</w:t>
      </w:r>
      <w:bookmarkEnd w:id="2"/>
    </w:p>
    <w:p w14:paraId="561C76A3" w14:textId="2D5C5680" w:rsidR="002E0248" w:rsidRDefault="00415936" w:rsidP="002E0248">
      <w:r>
        <w:t>Die App ist für jeden gedacht,</w:t>
      </w:r>
    </w:p>
    <w:p w14:paraId="29AF4FD9" w14:textId="0F018935" w:rsidR="00415936" w:rsidRDefault="00415936" w:rsidP="00415936">
      <w:pPr>
        <w:pStyle w:val="ListParagraph"/>
        <w:numPr>
          <w:ilvl w:val="0"/>
          <w:numId w:val="30"/>
        </w:numPr>
      </w:pPr>
      <w:r>
        <w:t>Schüler</w:t>
      </w:r>
      <w:r w:rsidR="00A055F6">
        <w:t xml:space="preserve">, </w:t>
      </w:r>
      <w:r w:rsidR="00FE21C4">
        <w:t xml:space="preserve">welche für die Schule lernen müssen </w:t>
      </w:r>
    </w:p>
    <w:p w14:paraId="12E8DED6" w14:textId="28326E1D" w:rsidR="00415936" w:rsidRDefault="00415936" w:rsidP="00415936">
      <w:pPr>
        <w:pStyle w:val="ListParagraph"/>
        <w:numPr>
          <w:ilvl w:val="0"/>
          <w:numId w:val="30"/>
        </w:numPr>
      </w:pPr>
      <w:r>
        <w:t>Hausfrauen</w:t>
      </w:r>
      <w:r w:rsidR="00A055F6">
        <w:t>,</w:t>
      </w:r>
      <w:r>
        <w:t xml:space="preserve"> welche </w:t>
      </w:r>
      <w:r w:rsidR="00FE21C4">
        <w:t>eine neue Sprache erlernen wollen</w:t>
      </w:r>
    </w:p>
    <w:p w14:paraId="77C24A24" w14:textId="49330794" w:rsidR="00415936" w:rsidRDefault="00415936" w:rsidP="00415936">
      <w:pPr>
        <w:pStyle w:val="ListParagraph"/>
        <w:numPr>
          <w:ilvl w:val="0"/>
          <w:numId w:val="30"/>
        </w:numPr>
      </w:pPr>
      <w:r>
        <w:t>Zugfahrende</w:t>
      </w:r>
      <w:r w:rsidR="00A055F6">
        <w:t>,</w:t>
      </w:r>
      <w:r>
        <w:t xml:space="preserve"> um die Zeit schneller </w:t>
      </w:r>
      <w:r w:rsidR="00FE21C4">
        <w:t>rum</w:t>
      </w:r>
      <w:r>
        <w:t xml:space="preserve"> zu kriegen</w:t>
      </w:r>
      <w:r w:rsidR="00A055F6">
        <w:t xml:space="preserve"> und dabei was zu lernen</w:t>
      </w:r>
    </w:p>
    <w:p w14:paraId="052FE2A8" w14:textId="3D7D6EF4" w:rsidR="00415936" w:rsidRDefault="00415936" w:rsidP="00415936">
      <w:pPr>
        <w:pStyle w:val="ListParagraph"/>
        <w:numPr>
          <w:ilvl w:val="0"/>
          <w:numId w:val="30"/>
        </w:numPr>
      </w:pPr>
      <w:r>
        <w:t xml:space="preserve">Pensionierte, </w:t>
      </w:r>
      <w:r w:rsidR="00FE21C4">
        <w:t>welche sich beim reisen in ihren letzten Tagen als Einheimische outen wollen</w:t>
      </w:r>
    </w:p>
    <w:p w14:paraId="1CE1077B" w14:textId="3396D1DF" w:rsidR="00415936" w:rsidRDefault="00415936" w:rsidP="00415936">
      <w:pPr>
        <w:pStyle w:val="ListParagraph"/>
        <w:numPr>
          <w:ilvl w:val="0"/>
          <w:numId w:val="30"/>
        </w:numPr>
      </w:pPr>
      <w:r>
        <w:t>Kleinkinder</w:t>
      </w:r>
      <w:r w:rsidR="00A055F6">
        <w:t>,</w:t>
      </w:r>
      <w:r>
        <w:t xml:space="preserve"> </w:t>
      </w:r>
      <w:r w:rsidR="00FE21C4">
        <w:t xml:space="preserve">um ihnen Tiere oder anderes beizubringen </w:t>
      </w:r>
    </w:p>
    <w:p w14:paraId="6FBE79B6" w14:textId="53F8A156" w:rsidR="00415936" w:rsidRDefault="00415936">
      <w:pPr>
        <w:spacing w:after="160" w:line="259" w:lineRule="auto"/>
      </w:pPr>
      <w:r>
        <w:br w:type="page"/>
      </w:r>
    </w:p>
    <w:p w14:paraId="5009840E" w14:textId="0287B838" w:rsidR="002E0248" w:rsidRDefault="002E0248" w:rsidP="002E0248">
      <w:pPr>
        <w:pStyle w:val="berschriftNr1"/>
      </w:pPr>
      <w:bookmarkStart w:id="3" w:name="_Toc145848656"/>
      <w:r>
        <w:lastRenderedPageBreak/>
        <w:t>Anforderungen</w:t>
      </w:r>
      <w:bookmarkEnd w:id="3"/>
    </w:p>
    <w:p w14:paraId="2FCF495A" w14:textId="43EF0C30" w:rsidR="002E0248" w:rsidRDefault="002E0248" w:rsidP="002E0248">
      <w:pPr>
        <w:pStyle w:val="berschriftNr2"/>
      </w:pPr>
      <w:bookmarkStart w:id="4" w:name="_Toc145848657"/>
      <w:r>
        <w:t>Funktional</w:t>
      </w:r>
      <w:bookmarkEnd w:id="4"/>
    </w:p>
    <w:p w14:paraId="2FF95B58" w14:textId="560284BB" w:rsidR="004B48BC" w:rsidRDefault="00A055F6" w:rsidP="004B48BC">
      <w:pPr>
        <w:pStyle w:val="ListParagraph"/>
        <w:numPr>
          <w:ilvl w:val="0"/>
          <w:numId w:val="28"/>
        </w:numPr>
      </w:pPr>
      <w:r>
        <w:t>Quiz selbst abfüllen</w:t>
      </w:r>
    </w:p>
    <w:p w14:paraId="366F6974" w14:textId="05F272BE" w:rsidR="00FE21C4" w:rsidRDefault="00A055F6" w:rsidP="00E63B57">
      <w:pPr>
        <w:pStyle w:val="ListParagraph"/>
        <w:numPr>
          <w:ilvl w:val="0"/>
          <w:numId w:val="28"/>
        </w:numPr>
      </w:pPr>
      <w:r>
        <w:t>Quiz wieder öffnen</w:t>
      </w:r>
    </w:p>
    <w:p w14:paraId="7B09971D" w14:textId="79094B27" w:rsidR="002E0248" w:rsidRDefault="002E0248" w:rsidP="002E0248">
      <w:pPr>
        <w:pStyle w:val="berschriftNr2"/>
      </w:pPr>
      <w:bookmarkStart w:id="5" w:name="_Toc145848658"/>
      <w:r>
        <w:t>Nicht funktional</w:t>
      </w:r>
      <w:bookmarkEnd w:id="5"/>
    </w:p>
    <w:p w14:paraId="50894EDD" w14:textId="528093BF" w:rsidR="002E0248" w:rsidRDefault="002E0248" w:rsidP="002E0248">
      <w:pPr>
        <w:pStyle w:val="ListParagraph"/>
        <w:numPr>
          <w:ilvl w:val="0"/>
          <w:numId w:val="27"/>
        </w:numPr>
      </w:pPr>
      <w:r>
        <w:t>Es soll auf möglichst vielen Endgeräten aufrufbar sein.</w:t>
      </w:r>
    </w:p>
    <w:p w14:paraId="33FD68AB" w14:textId="4D55FBD3" w:rsidR="00415936" w:rsidRDefault="00415936">
      <w:pPr>
        <w:spacing w:after="160" w:line="259" w:lineRule="auto"/>
      </w:pPr>
      <w:r>
        <w:br w:type="page"/>
      </w:r>
    </w:p>
    <w:p w14:paraId="2F270841" w14:textId="671BF3E9" w:rsidR="004B48BC" w:rsidRDefault="004B48BC" w:rsidP="004B48BC">
      <w:pPr>
        <w:pStyle w:val="berschriftNr1"/>
      </w:pPr>
      <w:bookmarkStart w:id="6" w:name="_Toc145848659"/>
      <w:r>
        <w:lastRenderedPageBreak/>
        <w:t>Mockups</w:t>
      </w:r>
      <w:bookmarkEnd w:id="6"/>
    </w:p>
    <w:p w14:paraId="72F0C326" w14:textId="6938D2F1" w:rsidR="00415936" w:rsidRDefault="00415936" w:rsidP="004B48BC"/>
    <w:p w14:paraId="266A9773" w14:textId="39AD9C65" w:rsidR="00415936" w:rsidRDefault="00415936" w:rsidP="004B48BC"/>
    <w:p w14:paraId="2788170D" w14:textId="56BE31F0" w:rsidR="00415936" w:rsidRDefault="00415936" w:rsidP="004B48BC"/>
    <w:p w14:paraId="6343830F" w14:textId="791E50CC" w:rsidR="004B48BC" w:rsidRDefault="004B48BC" w:rsidP="004B48BC"/>
    <w:p w14:paraId="46AC342C" w14:textId="4A9EEE14" w:rsidR="00415936" w:rsidRDefault="00415936">
      <w:pPr>
        <w:spacing w:after="160" w:line="259" w:lineRule="auto"/>
      </w:pPr>
      <w:r>
        <w:br w:type="page"/>
      </w:r>
    </w:p>
    <w:p w14:paraId="3FC2C8C8" w14:textId="2269E566" w:rsidR="004B48BC" w:rsidRDefault="004B48BC" w:rsidP="004B48BC">
      <w:pPr>
        <w:pStyle w:val="berschriftNr1"/>
      </w:pPr>
      <w:bookmarkStart w:id="7" w:name="_Toc145848660"/>
      <w:r>
        <w:lastRenderedPageBreak/>
        <w:t>Funktionen der App</w:t>
      </w:r>
      <w:bookmarkEnd w:id="7"/>
    </w:p>
    <w:p w14:paraId="6D6A6BCA" w14:textId="7B5DE236" w:rsidR="00415936" w:rsidRDefault="00FE21C4" w:rsidP="00415936">
      <w:r>
        <w:t>Die App soll es ermöglichen ein Quiz zu erstellen, welches selber abgefüllt werden kann.</w:t>
      </w:r>
    </w:p>
    <w:p w14:paraId="20CA5887" w14:textId="77777777" w:rsidR="00FE21C4" w:rsidRPr="00415936" w:rsidRDefault="00FE21C4" w:rsidP="00415936"/>
    <w:p w14:paraId="1A140322" w14:textId="79A0D708" w:rsidR="00415936" w:rsidRDefault="00415936">
      <w:pPr>
        <w:spacing w:after="160" w:line="259" w:lineRule="auto"/>
      </w:pPr>
      <w:r>
        <w:br w:type="page"/>
      </w:r>
    </w:p>
    <w:p w14:paraId="2B31F749" w14:textId="53451C19" w:rsidR="004B48BC" w:rsidRDefault="004B48BC" w:rsidP="004B48BC">
      <w:pPr>
        <w:pStyle w:val="berschriftNr1"/>
      </w:pPr>
      <w:bookmarkStart w:id="8" w:name="_Toc145848661"/>
      <w:r>
        <w:lastRenderedPageBreak/>
        <w:t>Architektur</w:t>
      </w:r>
      <w:bookmarkEnd w:id="8"/>
      <w:r>
        <w:t xml:space="preserve"> </w:t>
      </w:r>
    </w:p>
    <w:p w14:paraId="0C7E7762" w14:textId="6D0B8622" w:rsidR="004B48BC" w:rsidRDefault="00AC30DA" w:rsidP="004B48BC">
      <w:r>
        <w:t>Flu</w:t>
      </w:r>
      <w:r w:rsidR="004A738E">
        <w:t xml:space="preserve">tter hat ein MVC </w:t>
      </w:r>
      <w:r w:rsidR="00295EA0">
        <w:t>Pattern</w:t>
      </w:r>
      <w:r w:rsidR="004A738E">
        <w:t>, da dieser vorgegeben ist, wird dieser auch gebraucht.</w:t>
      </w:r>
    </w:p>
    <w:p w14:paraId="4F9DA87B" w14:textId="77777777" w:rsidR="00295EA0" w:rsidRDefault="00295EA0" w:rsidP="004B48BC"/>
    <w:p w14:paraId="68916E93" w14:textId="738AEAD8" w:rsidR="00415936" w:rsidRDefault="00415936">
      <w:pPr>
        <w:spacing w:after="160" w:line="259" w:lineRule="auto"/>
      </w:pPr>
      <w:r>
        <w:br w:type="page"/>
      </w:r>
    </w:p>
    <w:p w14:paraId="3CB2E78F" w14:textId="69D49515" w:rsidR="0080714A" w:rsidRDefault="0080714A" w:rsidP="0080714A">
      <w:pPr>
        <w:pStyle w:val="berschriftNr1"/>
      </w:pPr>
      <w:bookmarkStart w:id="9" w:name="_Toc145848662"/>
      <w:r>
        <w:lastRenderedPageBreak/>
        <w:t>Verwendete Tchnologien</w:t>
      </w:r>
      <w:bookmarkEnd w:id="9"/>
    </w:p>
    <w:p w14:paraId="286941F9" w14:textId="792C0D3F" w:rsidR="0080714A" w:rsidRDefault="0080714A" w:rsidP="0080714A">
      <w:pPr>
        <w:pStyle w:val="ListParagraph"/>
        <w:numPr>
          <w:ilvl w:val="0"/>
          <w:numId w:val="27"/>
        </w:numPr>
      </w:pPr>
      <w:r>
        <w:t>Die App wird mit Flutter gemacht (Dart als Programmiersprache)</w:t>
      </w:r>
    </w:p>
    <w:p w14:paraId="6E03DCE1" w14:textId="51F1BC44" w:rsidR="0080714A" w:rsidRDefault="0080714A" w:rsidP="0080714A">
      <w:pPr>
        <w:pStyle w:val="ListParagraph"/>
        <w:numPr>
          <w:ilvl w:val="0"/>
          <w:numId w:val="27"/>
        </w:numPr>
      </w:pPr>
      <w:r>
        <w:t>Mit Samsung Studio wird das Handy visualisiert</w:t>
      </w:r>
    </w:p>
    <w:p w14:paraId="361CBD4F" w14:textId="608216F4" w:rsidR="00415936" w:rsidRDefault="00415936">
      <w:pPr>
        <w:spacing w:after="160" w:line="259" w:lineRule="auto"/>
      </w:pPr>
      <w:r>
        <w:br w:type="page"/>
      </w:r>
    </w:p>
    <w:p w14:paraId="51095B2A" w14:textId="1F64D794" w:rsidR="0080714A" w:rsidRDefault="0080714A" w:rsidP="0080714A">
      <w:pPr>
        <w:pStyle w:val="berschriftNr1"/>
      </w:pPr>
      <w:bookmarkStart w:id="10" w:name="_Toc145848663"/>
      <w:r>
        <w:lastRenderedPageBreak/>
        <w:t>Diagramme</w:t>
      </w:r>
      <w:bookmarkEnd w:id="10"/>
    </w:p>
    <w:p w14:paraId="5A2F4410" w14:textId="70CB4C64" w:rsidR="00CE56F4" w:rsidRPr="00CE56F4" w:rsidRDefault="00CE56F4" w:rsidP="00CE56F4"/>
    <w:p w14:paraId="0FC4FDDA" w14:textId="220F9F20" w:rsidR="00415936" w:rsidRDefault="00415936">
      <w:pPr>
        <w:spacing w:after="160" w:line="259" w:lineRule="auto"/>
      </w:pPr>
      <w:r>
        <w:br w:type="page"/>
      </w:r>
    </w:p>
    <w:p w14:paraId="36FF3832" w14:textId="45EC2761" w:rsidR="0080714A" w:rsidRDefault="008A4082" w:rsidP="0080714A">
      <w:pPr>
        <w:pStyle w:val="berschriftNr1"/>
      </w:pPr>
      <w:bookmarkStart w:id="11" w:name="_Toc145848664"/>
      <w:r>
        <w:lastRenderedPageBreak/>
        <w:t>T</w:t>
      </w:r>
      <w:r w:rsidR="0080714A">
        <w:t>estkonzept</w:t>
      </w:r>
      <w:bookmarkEnd w:id="11"/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5"/>
        <w:gridCol w:w="2265"/>
      </w:tblGrid>
      <w:tr w:rsidR="0080714A" w14:paraId="40CC7A98" w14:textId="77777777" w:rsidTr="008A40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EB93BD" w14:textId="77777777" w:rsidR="0080714A" w:rsidRDefault="0080714A" w:rsidP="0080714A"/>
        </w:tc>
        <w:tc>
          <w:tcPr>
            <w:tcW w:w="2265" w:type="dxa"/>
          </w:tcPr>
          <w:p w14:paraId="748FA45B" w14:textId="1854A222" w:rsidR="0080714A" w:rsidRDefault="0080714A" w:rsidP="0080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Schritte</w:t>
            </w:r>
          </w:p>
        </w:tc>
        <w:tc>
          <w:tcPr>
            <w:tcW w:w="2265" w:type="dxa"/>
          </w:tcPr>
          <w:p w14:paraId="45A12A13" w14:textId="29D0224D" w:rsidR="0080714A" w:rsidRDefault="0080714A" w:rsidP="0080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Details</w:t>
            </w:r>
          </w:p>
        </w:tc>
        <w:tc>
          <w:tcPr>
            <w:tcW w:w="2265" w:type="dxa"/>
          </w:tcPr>
          <w:p w14:paraId="52D7EDD9" w14:textId="5FDDA525" w:rsidR="0080714A" w:rsidRDefault="0080714A" w:rsidP="008071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Erwartung</w:t>
            </w:r>
          </w:p>
        </w:tc>
      </w:tr>
      <w:tr w:rsidR="00415936" w14:paraId="0D054098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87EE1C" w14:textId="210FE9A4" w:rsidR="00415936" w:rsidRDefault="00415936" w:rsidP="00415936">
            <w:r>
              <w:t>1</w:t>
            </w:r>
          </w:p>
        </w:tc>
        <w:tc>
          <w:tcPr>
            <w:tcW w:w="2265" w:type="dxa"/>
          </w:tcPr>
          <w:p w14:paraId="1CC6A0A9" w14:textId="58B45D44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 kann fehlerfrei geöffnet werden</w:t>
            </w:r>
          </w:p>
        </w:tc>
        <w:tc>
          <w:tcPr>
            <w:tcW w:w="2265" w:type="dxa"/>
          </w:tcPr>
          <w:p w14:paraId="0B0E29DF" w14:textId="45A195A9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stürzt nicht ab</w:t>
            </w:r>
          </w:p>
        </w:tc>
        <w:tc>
          <w:tcPr>
            <w:tcW w:w="2265" w:type="dxa"/>
          </w:tcPr>
          <w:p w14:paraId="39690583" w14:textId="2C4077FB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App stürzt nicht ab</w:t>
            </w:r>
          </w:p>
        </w:tc>
      </w:tr>
      <w:tr w:rsidR="00415936" w14:paraId="010B33A1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D8BBE12" w14:textId="53FA0178" w:rsidR="00415936" w:rsidRDefault="00415936" w:rsidP="00415936">
            <w:r>
              <w:t>1.1</w:t>
            </w:r>
          </w:p>
        </w:tc>
        <w:tc>
          <w:tcPr>
            <w:tcW w:w="2265" w:type="dxa"/>
          </w:tcPr>
          <w:p w14:paraId="15076A85" w14:textId="0B797A86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Ladebildschirm wird angezeigt</w:t>
            </w:r>
          </w:p>
        </w:tc>
        <w:tc>
          <w:tcPr>
            <w:tcW w:w="2265" w:type="dxa"/>
          </w:tcPr>
          <w:p w14:paraId="588E29B6" w14:textId="335C8196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ansprechender Ladebildschirm erscheint</w:t>
            </w:r>
          </w:p>
        </w:tc>
        <w:tc>
          <w:tcPr>
            <w:tcW w:w="2265" w:type="dxa"/>
          </w:tcPr>
          <w:p w14:paraId="60E30A33" w14:textId="62E7471E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 ansprechender Ladebildschirm erscheint</w:t>
            </w:r>
          </w:p>
        </w:tc>
      </w:tr>
      <w:tr w:rsidR="00415936" w14:paraId="2C339D3D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C84696" w14:textId="22A37963" w:rsidR="00415936" w:rsidRDefault="00415936" w:rsidP="00415936">
            <w:r>
              <w:t>1.2</w:t>
            </w:r>
          </w:p>
        </w:tc>
        <w:tc>
          <w:tcPr>
            <w:tcW w:w="2265" w:type="dxa"/>
          </w:tcPr>
          <w:p w14:paraId="0F48AA95" w14:textId="293F53F6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Ladebildschirm wird wieder entfernt</w:t>
            </w:r>
          </w:p>
        </w:tc>
        <w:tc>
          <w:tcPr>
            <w:tcW w:w="2265" w:type="dxa"/>
          </w:tcPr>
          <w:p w14:paraId="71C4DD0C" w14:textId="70647EC6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einer Zeit wird der Ladebildschirm wieder entfernt</w:t>
            </w:r>
          </w:p>
        </w:tc>
        <w:tc>
          <w:tcPr>
            <w:tcW w:w="2265" w:type="dxa"/>
          </w:tcPr>
          <w:p w14:paraId="2860FF6C" w14:textId="15D84829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Nach einer Zeit wird der Ladebildschirm wieder entfernt</w:t>
            </w:r>
          </w:p>
        </w:tc>
      </w:tr>
      <w:tr w:rsidR="00415936" w14:paraId="04627720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324002E" w14:textId="1F0AD87F" w:rsidR="00415936" w:rsidRDefault="00415936" w:rsidP="00415936">
            <w:r>
              <w:t>1.3</w:t>
            </w:r>
          </w:p>
        </w:tc>
        <w:tc>
          <w:tcPr>
            <w:tcW w:w="2265" w:type="dxa"/>
          </w:tcPr>
          <w:p w14:paraId="0AC855B1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Layout wird angezeigt</w:t>
            </w:r>
          </w:p>
          <w:p w14:paraId="2727C871" w14:textId="5A003F8D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3C4167D3" w14:textId="654F6394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«Hauptseite» wird angezeigt (LVL)</w:t>
            </w:r>
          </w:p>
        </w:tc>
        <w:tc>
          <w:tcPr>
            <w:tcW w:w="2265" w:type="dxa"/>
          </w:tcPr>
          <w:p w14:paraId="3438DC26" w14:textId="4A170354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«Hauptseite» wird angezeigt (LVL)</w:t>
            </w:r>
          </w:p>
        </w:tc>
      </w:tr>
      <w:tr w:rsidR="00415936" w14:paraId="78BEF048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080A785" w14:textId="7F65E7E7" w:rsidR="00415936" w:rsidRDefault="00415936" w:rsidP="00415936">
            <w:r>
              <w:t>2</w:t>
            </w:r>
          </w:p>
        </w:tc>
        <w:tc>
          <w:tcPr>
            <w:tcW w:w="2265" w:type="dxa"/>
          </w:tcPr>
          <w:p w14:paraId="72A76930" w14:textId="461900DC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Klickbare Elemente funktionieren </w:t>
            </w:r>
          </w:p>
        </w:tc>
        <w:tc>
          <w:tcPr>
            <w:tcW w:w="2265" w:type="dxa"/>
          </w:tcPr>
          <w:p w14:paraId="1B7B4868" w14:textId="080E3B9E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Knöpfe können bedient werden und triggern ihre Funktionen</w:t>
            </w:r>
          </w:p>
        </w:tc>
        <w:tc>
          <w:tcPr>
            <w:tcW w:w="2265" w:type="dxa"/>
          </w:tcPr>
          <w:p w14:paraId="63957BE5" w14:textId="00637CDF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Alle Knöpfe können bedient werden und triggern ihre Funktionen</w:t>
            </w:r>
          </w:p>
        </w:tc>
      </w:tr>
      <w:tr w:rsidR="00FE21C4" w14:paraId="48CA5BE2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9ED073F" w14:textId="41D6A5FB" w:rsidR="00FE21C4" w:rsidRDefault="00FE21C4" w:rsidP="00FE21C4">
            <w:r>
              <w:rPr>
                <w:color w:val="FF0000"/>
              </w:rPr>
              <w:t>3</w:t>
            </w:r>
          </w:p>
        </w:tc>
        <w:tc>
          <w:tcPr>
            <w:tcW w:w="2265" w:type="dxa"/>
          </w:tcPr>
          <w:p w14:paraId="553BBF65" w14:textId="05C0A513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kann erstellt werden</w:t>
            </w:r>
          </w:p>
        </w:tc>
        <w:tc>
          <w:tcPr>
            <w:tcW w:w="2265" w:type="dxa"/>
          </w:tcPr>
          <w:p w14:paraId="702A78C7" w14:textId="4C10257D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wird erstellt </w:t>
            </w:r>
          </w:p>
        </w:tc>
        <w:tc>
          <w:tcPr>
            <w:tcW w:w="2265" w:type="dxa"/>
          </w:tcPr>
          <w:p w14:paraId="28686A7F" w14:textId="032308AE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Quiz wird erstellt </w:t>
            </w:r>
          </w:p>
        </w:tc>
      </w:tr>
      <w:tr w:rsidR="00415936" w14:paraId="540C1FE1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136BAD9" w14:textId="43682CE7" w:rsidR="00415936" w:rsidRDefault="00FE21C4" w:rsidP="00415936">
            <w:r>
              <w:t>3.1</w:t>
            </w:r>
          </w:p>
        </w:tc>
        <w:tc>
          <w:tcPr>
            <w:tcW w:w="2265" w:type="dxa"/>
          </w:tcPr>
          <w:p w14:paraId="1BAAD374" w14:textId="187F9E36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kann abgefüllt werden</w:t>
            </w:r>
          </w:p>
        </w:tc>
        <w:tc>
          <w:tcPr>
            <w:tcW w:w="2265" w:type="dxa"/>
          </w:tcPr>
          <w:p w14:paraId="037EBA99" w14:textId="2A8F0B2D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wird abgefüllt</w:t>
            </w:r>
          </w:p>
        </w:tc>
        <w:tc>
          <w:tcPr>
            <w:tcW w:w="2265" w:type="dxa"/>
          </w:tcPr>
          <w:p w14:paraId="2FC92E90" w14:textId="20627B2F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wird abgefüllt</w:t>
            </w:r>
          </w:p>
        </w:tc>
      </w:tr>
      <w:tr w:rsidR="00FE21C4" w14:paraId="70589133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57CCB96" w14:textId="025C4A64" w:rsidR="00FE21C4" w:rsidRDefault="00FE21C4" w:rsidP="00FE21C4">
            <w:r>
              <w:t>3.2</w:t>
            </w:r>
          </w:p>
        </w:tc>
        <w:tc>
          <w:tcPr>
            <w:tcW w:w="2265" w:type="dxa"/>
          </w:tcPr>
          <w:p w14:paraId="3F9B0C4A" w14:textId="4112E4E2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kann gespeichert werden</w:t>
            </w:r>
          </w:p>
        </w:tc>
        <w:tc>
          <w:tcPr>
            <w:tcW w:w="2265" w:type="dxa"/>
          </w:tcPr>
          <w:p w14:paraId="3A3341B5" w14:textId="43F0E917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wird gespeichert</w:t>
            </w:r>
          </w:p>
        </w:tc>
        <w:tc>
          <w:tcPr>
            <w:tcW w:w="2265" w:type="dxa"/>
          </w:tcPr>
          <w:p w14:paraId="5B6C99E3" w14:textId="278545FF" w:rsidR="00FE21C4" w:rsidRDefault="00FE21C4" w:rsidP="00FE2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Quiz wird gespeichert</w:t>
            </w:r>
          </w:p>
        </w:tc>
      </w:tr>
      <w:tr w:rsidR="00415936" w14:paraId="449DF460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19A7CFFF" w14:textId="6A0781E5" w:rsidR="00415936" w:rsidRDefault="00FE21C4" w:rsidP="00415936">
            <w:r>
              <w:t>3.3</w:t>
            </w:r>
          </w:p>
        </w:tc>
        <w:tc>
          <w:tcPr>
            <w:tcW w:w="2265" w:type="dxa"/>
          </w:tcPr>
          <w:p w14:paraId="55E322BB" w14:textId="47070D8D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kann erneut geöffnet werden</w:t>
            </w:r>
          </w:p>
        </w:tc>
        <w:tc>
          <w:tcPr>
            <w:tcW w:w="2265" w:type="dxa"/>
          </w:tcPr>
          <w:p w14:paraId="05B84983" w14:textId="7B76D3F2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funktioniert</w:t>
            </w:r>
          </w:p>
        </w:tc>
        <w:tc>
          <w:tcPr>
            <w:tcW w:w="2265" w:type="dxa"/>
          </w:tcPr>
          <w:p w14:paraId="09E8D772" w14:textId="2450ADD1" w:rsidR="00415936" w:rsidRDefault="00FE21C4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Quiz funktioniert</w:t>
            </w:r>
          </w:p>
        </w:tc>
      </w:tr>
      <w:tr w:rsidR="00415936" w14:paraId="4FE15372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FF7B5A7" w14:textId="4B224D12" w:rsidR="00415936" w:rsidRDefault="00FE21C4" w:rsidP="00415936">
            <w:r>
              <w:t>4</w:t>
            </w:r>
          </w:p>
        </w:tc>
        <w:tc>
          <w:tcPr>
            <w:tcW w:w="2265" w:type="dxa"/>
          </w:tcPr>
          <w:p w14:paraId="5D00CD43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02CF7E73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6D32C5F6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936" w14:paraId="7082E2B1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88830E9" w14:textId="2AE00C4B" w:rsidR="00415936" w:rsidRDefault="00415936" w:rsidP="00415936">
            <w:r>
              <w:t>11</w:t>
            </w:r>
          </w:p>
        </w:tc>
        <w:tc>
          <w:tcPr>
            <w:tcW w:w="2265" w:type="dxa"/>
          </w:tcPr>
          <w:p w14:paraId="5BC91AB0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4D11BF42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3CE32157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936" w14:paraId="65B73FBC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B6D1EBF" w14:textId="3F8BD500" w:rsidR="00415936" w:rsidRDefault="00415936" w:rsidP="00415936">
            <w:r>
              <w:t>12</w:t>
            </w:r>
          </w:p>
        </w:tc>
        <w:tc>
          <w:tcPr>
            <w:tcW w:w="2265" w:type="dxa"/>
          </w:tcPr>
          <w:p w14:paraId="544166A5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6C0B9916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13FCD655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15936" w14:paraId="4F2582DD" w14:textId="77777777" w:rsidTr="008A40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670B38" w14:textId="4C0C73CF" w:rsidR="00415936" w:rsidRDefault="00415936" w:rsidP="00415936">
            <w:r>
              <w:t>13</w:t>
            </w:r>
          </w:p>
        </w:tc>
        <w:tc>
          <w:tcPr>
            <w:tcW w:w="2265" w:type="dxa"/>
          </w:tcPr>
          <w:p w14:paraId="71261EAF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5E741A61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2724F05A" w14:textId="77777777" w:rsidR="00415936" w:rsidRDefault="00415936" w:rsidP="004159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15936" w14:paraId="361FD237" w14:textId="77777777" w:rsidTr="008A408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6AFA168D" w14:textId="4BD7372E" w:rsidR="00415936" w:rsidRDefault="00415936" w:rsidP="00415936">
            <w:r>
              <w:t>14</w:t>
            </w:r>
          </w:p>
        </w:tc>
        <w:tc>
          <w:tcPr>
            <w:tcW w:w="2265" w:type="dxa"/>
          </w:tcPr>
          <w:p w14:paraId="173FFEC2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0D1D22BC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5" w:type="dxa"/>
          </w:tcPr>
          <w:p w14:paraId="31CA3A00" w14:textId="77777777" w:rsidR="00415936" w:rsidRDefault="00415936" w:rsidP="004159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8FCCA9E" w14:textId="1EB9E92D" w:rsidR="0080714A" w:rsidRPr="0080714A" w:rsidRDefault="0080714A" w:rsidP="0080714A"/>
    <w:sectPr w:rsidR="0080714A" w:rsidRPr="0080714A" w:rsidSect="002F484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type w:val="continuous"/>
      <w:pgSz w:w="11906" w:h="16838"/>
      <w:pgMar w:top="1985" w:right="1418" w:bottom="1418" w:left="1418" w:header="709" w:footer="7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809200" w14:textId="77777777" w:rsidR="00542707" w:rsidRDefault="00542707" w:rsidP="00F96986">
      <w:pPr>
        <w:spacing w:line="240" w:lineRule="auto"/>
      </w:pPr>
      <w:r>
        <w:separator/>
      </w:r>
    </w:p>
    <w:p w14:paraId="386DE63D" w14:textId="77777777" w:rsidR="00542707" w:rsidRDefault="00542707"/>
    <w:p w14:paraId="6B267CA3" w14:textId="77777777" w:rsidR="00542707" w:rsidRDefault="00542707"/>
    <w:p w14:paraId="3E88682F" w14:textId="77777777" w:rsidR="00542707" w:rsidRDefault="00542707"/>
  </w:endnote>
  <w:endnote w:type="continuationSeparator" w:id="0">
    <w:p w14:paraId="4B349DE7" w14:textId="77777777" w:rsidR="00542707" w:rsidRDefault="00542707" w:rsidP="00F96986">
      <w:pPr>
        <w:spacing w:line="240" w:lineRule="auto"/>
      </w:pPr>
      <w:r>
        <w:continuationSeparator/>
      </w:r>
    </w:p>
    <w:p w14:paraId="3C9A8DF2" w14:textId="77777777" w:rsidR="00542707" w:rsidRDefault="00542707"/>
    <w:p w14:paraId="10444D64" w14:textId="77777777" w:rsidR="00542707" w:rsidRDefault="00542707"/>
    <w:p w14:paraId="2759ABF4" w14:textId="77777777" w:rsidR="00542707" w:rsidRDefault="0054270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26F74" w14:textId="77777777" w:rsidR="00FE4014" w:rsidRDefault="00FE40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DAFE9" w14:textId="69E8A0AF" w:rsidR="00585E80" w:rsidRDefault="00FE4014" w:rsidP="006D0718">
    <w:pPr>
      <w:jc w:val="right"/>
    </w:pPr>
    <w:r>
      <w:fldChar w:fldCharType="begin"/>
    </w:r>
    <w:r>
      <w:rPr>
        <w:lang w:val="de-DE"/>
      </w:rPr>
      <w:instrText xml:space="preserve"> If </w:instrText>
    </w:r>
    <w:r>
      <w:fldChar w:fldCharType="begin"/>
    </w:r>
    <w:r>
      <w:rPr>
        <w:lang w:val="de-DE"/>
      </w:rPr>
      <w:instrText xml:space="preserve"> NumPages </w:instrText>
    </w:r>
    <w:r>
      <w:fldChar w:fldCharType="separate"/>
    </w:r>
    <w:r w:rsidR="00A055F6">
      <w:rPr>
        <w:noProof/>
        <w:lang w:val="de-DE"/>
      </w:rPr>
      <w:instrText>11</w:instrText>
    </w:r>
    <w:r>
      <w:rPr>
        <w:noProof/>
      </w:rPr>
      <w:fldChar w:fldCharType="end"/>
    </w:r>
    <w:r>
      <w:rPr>
        <w:lang w:val="de-DE"/>
      </w:rPr>
      <w:instrText xml:space="preserve"> &gt; 1 "</w:instrText>
    </w:r>
    <w:r>
      <w:fldChar w:fldCharType="begin"/>
    </w:r>
    <w:r>
      <w:rPr>
        <w:lang w:val="de-DE"/>
      </w:rPr>
      <w:instrText xml:space="preserve"> Page </w:instrText>
    </w:r>
    <w:r>
      <w:fldChar w:fldCharType="separate"/>
    </w:r>
    <w:r w:rsidR="00A055F6">
      <w:rPr>
        <w:noProof/>
        <w:lang w:val="de-DE"/>
      </w:rPr>
      <w:instrText>7</w:instrText>
    </w:r>
    <w:r>
      <w:fldChar w:fldCharType="end"/>
    </w:r>
    <w:r>
      <w:rPr>
        <w:lang w:val="de-DE"/>
      </w:rPr>
      <w:instrText xml:space="preserve">" "" </w:instrText>
    </w:r>
    <w:r>
      <w:fldChar w:fldCharType="separate"/>
    </w:r>
    <w:r w:rsidR="00A055F6">
      <w:rPr>
        <w:noProof/>
        <w:lang w:val="de-DE"/>
      </w:rPr>
      <w:t>7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2FE4B" w14:textId="77777777" w:rsidR="00FE4014" w:rsidRDefault="00FE40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91A32" w14:textId="77777777" w:rsidR="00542707" w:rsidRDefault="00542707" w:rsidP="00F96986">
      <w:pPr>
        <w:spacing w:line="240" w:lineRule="auto"/>
      </w:pPr>
      <w:r>
        <w:separator/>
      </w:r>
    </w:p>
    <w:p w14:paraId="478ED52B" w14:textId="77777777" w:rsidR="00542707" w:rsidRDefault="00542707"/>
    <w:p w14:paraId="4D94A6C4" w14:textId="77777777" w:rsidR="00542707" w:rsidRDefault="00542707"/>
    <w:p w14:paraId="5ACE865E" w14:textId="77777777" w:rsidR="00542707" w:rsidRDefault="00542707"/>
  </w:footnote>
  <w:footnote w:type="continuationSeparator" w:id="0">
    <w:p w14:paraId="336AFA7F" w14:textId="77777777" w:rsidR="00542707" w:rsidRDefault="00542707" w:rsidP="00F96986">
      <w:pPr>
        <w:spacing w:line="240" w:lineRule="auto"/>
      </w:pPr>
      <w:r>
        <w:continuationSeparator/>
      </w:r>
    </w:p>
    <w:p w14:paraId="2A18A4FE" w14:textId="77777777" w:rsidR="00542707" w:rsidRDefault="00542707"/>
    <w:p w14:paraId="0E7E695C" w14:textId="77777777" w:rsidR="00542707" w:rsidRDefault="00542707"/>
    <w:p w14:paraId="229CB408" w14:textId="77777777" w:rsidR="00542707" w:rsidRDefault="0054270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41578" w14:textId="77777777" w:rsidR="00FE4014" w:rsidRDefault="00FE40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EB35E" w14:textId="77777777" w:rsidR="00585E80" w:rsidRDefault="00B91F5B" w:rsidP="00E02A72">
    <w:pPr>
      <w:pStyle w:val="Header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 wp14:anchorId="457B33CE" wp14:editId="227F4991">
          <wp:simplePos x="0" y="0"/>
          <wp:positionH relativeFrom="page">
            <wp:posOffset>5767705</wp:posOffset>
          </wp:positionH>
          <wp:positionV relativeFrom="page">
            <wp:posOffset>543560</wp:posOffset>
          </wp:positionV>
          <wp:extent cx="900000" cy="424800"/>
          <wp:effectExtent l="0" t="0" r="0" b="0"/>
          <wp:wrapNone/>
          <wp:docPr id="3" name="Bild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HGR-Logo-RGB-schwarz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00000" cy="42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DF59" w14:textId="77777777" w:rsidR="00FE4014" w:rsidRDefault="00FE40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40.05pt;height:30.35pt" o:bullet="t">
        <v:imagedata r:id="rId1" o:title="Ceyoniq Technology_Größer als Zeichen_RGB_grün"/>
      </v:shape>
    </w:pict>
  </w:numPicBullet>
  <w:abstractNum w:abstractNumId="0" w15:restartNumberingAfterBreak="0">
    <w:nsid w:val="FFFFFF7C"/>
    <w:multiLevelType w:val="singleLevel"/>
    <w:tmpl w:val="E294FAC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102483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1729526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1CA3C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640D3FA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A907EE6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E4C932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C3A50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A5C2F0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1C40E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8115E"/>
    <w:multiLevelType w:val="multilevel"/>
    <w:tmpl w:val="F762ECD6"/>
    <w:lvl w:ilvl="0">
      <w:start w:val="1"/>
      <w:numFmt w:val="decimal"/>
      <w:pStyle w:val="NummerierteListeNr1"/>
      <w:lvlText w:val="%1."/>
      <w:lvlJc w:val="left"/>
      <w:pPr>
        <w:ind w:left="397" w:hanging="397"/>
      </w:pPr>
      <w:rPr>
        <w:rFonts w:hint="default"/>
      </w:rPr>
    </w:lvl>
    <w:lvl w:ilvl="1">
      <w:start w:val="1"/>
      <w:numFmt w:val="decimal"/>
      <w:pStyle w:val="NummerierteListeNr2"/>
      <w:lvlText w:val="%1.%2."/>
      <w:lvlJc w:val="left"/>
      <w:pPr>
        <w:ind w:left="964" w:hanging="567"/>
      </w:pPr>
      <w:rPr>
        <w:rFonts w:hint="default"/>
      </w:rPr>
    </w:lvl>
    <w:lvl w:ilvl="2">
      <w:start w:val="1"/>
      <w:numFmt w:val="decimal"/>
      <w:pStyle w:val="NummeriteListeNr3"/>
      <w:lvlText w:val="%1.%2.%3."/>
      <w:lvlJc w:val="left"/>
      <w:pPr>
        <w:ind w:left="1701" w:hanging="73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04874D01"/>
    <w:multiLevelType w:val="multilevel"/>
    <w:tmpl w:val="7DB2953A"/>
    <w:lvl w:ilvl="0">
      <w:start w:val="1"/>
      <w:numFmt w:val="bullet"/>
      <w:lvlText w:val=""/>
      <w:lvlJc w:val="left"/>
      <w:pPr>
        <w:ind w:left="360" w:hanging="360"/>
      </w:pPr>
      <w:rPr>
        <w:rFonts w:ascii="Wingdings 2" w:hAnsi="Wingdings 2" w:hint="default"/>
        <w:color w:val="DEDC00" w:themeColor="text2"/>
      </w:rPr>
    </w:lvl>
    <w:lvl w:ilvl="1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color w:val="DEDC00" w:themeColor="text2"/>
      </w:rPr>
    </w:lvl>
    <w:lvl w:ilvl="2">
      <w:start w:val="1"/>
      <w:numFmt w:val="bullet"/>
      <w:lvlText w:val=""/>
      <w:lvlJc w:val="left"/>
      <w:pPr>
        <w:ind w:left="1080" w:hanging="360"/>
      </w:pPr>
      <w:rPr>
        <w:rFonts w:ascii="Wingdings 2" w:hAnsi="Wingdings 2" w:hint="default"/>
        <w:color w:val="DEDC00" w:themeColor="text2"/>
      </w:rPr>
    </w:lvl>
    <w:lvl w:ilvl="3">
      <w:start w:val="1"/>
      <w:numFmt w:val="bullet"/>
      <w:pStyle w:val="AufzhlungEbene4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AufzhlungEbene5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08AC6056"/>
    <w:multiLevelType w:val="hybridMultilevel"/>
    <w:tmpl w:val="CC88F0D0"/>
    <w:lvl w:ilvl="0" w:tplc="EE3AB0F2">
      <w:start w:val="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702617"/>
    <w:multiLevelType w:val="multilevel"/>
    <w:tmpl w:val="D4767056"/>
    <w:lvl w:ilvl="0">
      <w:start w:val="1"/>
      <w:numFmt w:val="bullet"/>
      <w:pStyle w:val="AufzhlungBulletpointEbene1"/>
      <w:lvlText w:val=""/>
      <w:lvlJc w:val="left"/>
      <w:pPr>
        <w:ind w:left="397" w:hanging="397"/>
      </w:pPr>
      <w:rPr>
        <w:rFonts w:ascii="Symbol" w:hAnsi="Symbol" w:hint="default"/>
        <w:color w:val="000000" w:themeColor="text1"/>
      </w:rPr>
    </w:lvl>
    <w:lvl w:ilvl="1">
      <w:start w:val="1"/>
      <w:numFmt w:val="bullet"/>
      <w:pStyle w:val="AufzhlungBulletpointEbene2"/>
      <w:lvlText w:val=""/>
      <w:lvlJc w:val="left"/>
      <w:pPr>
        <w:ind w:left="794" w:hanging="397"/>
      </w:pPr>
      <w:rPr>
        <w:rFonts w:ascii="Symbol" w:hAnsi="Symbol" w:hint="default"/>
        <w:color w:val="000000" w:themeColor="text1"/>
      </w:rPr>
    </w:lvl>
    <w:lvl w:ilvl="2">
      <w:start w:val="1"/>
      <w:numFmt w:val="bullet"/>
      <w:pStyle w:val="AufzhlungBulletpointEbene3"/>
      <w:lvlText w:val=""/>
      <w:lvlJc w:val="left"/>
      <w:pPr>
        <w:ind w:left="1191" w:hanging="397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28A801B4"/>
    <w:multiLevelType w:val="multilevel"/>
    <w:tmpl w:val="00EE1D0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2DE975D5"/>
    <w:multiLevelType w:val="multilevel"/>
    <w:tmpl w:val="BF06ED8C"/>
    <w:lvl w:ilvl="0">
      <w:start w:val="1"/>
      <w:numFmt w:val="lowerLetter"/>
      <w:lvlText w:val="%1)"/>
      <w:lvlJc w:val="left"/>
      <w:pPr>
        <w:ind w:left="340" w:firstLine="0"/>
      </w:pPr>
      <w:rPr>
        <w:rFonts w:hint="default"/>
        <w:u w:color="DEDC00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34590008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6576EEE"/>
    <w:multiLevelType w:val="hybridMultilevel"/>
    <w:tmpl w:val="30802398"/>
    <w:lvl w:ilvl="0" w:tplc="208C0466">
      <w:start w:val="1"/>
      <w:numFmt w:val="bullet"/>
      <w:lvlText w:val="-"/>
      <w:lvlJc w:val="left"/>
      <w:pPr>
        <w:ind w:left="390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18" w15:restartNumberingAfterBreak="0">
    <w:nsid w:val="38BD7C87"/>
    <w:multiLevelType w:val="multilevel"/>
    <w:tmpl w:val="1E4824F0"/>
    <w:styleLink w:val="Lufthansa"/>
    <w:lvl w:ilvl="0">
      <w:start w:val="1"/>
      <w:numFmt w:val="decimal"/>
      <w:lvlText w:val="%1"/>
      <w:lvlJc w:val="left"/>
      <w:pPr>
        <w:ind w:left="851" w:hanging="851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9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92" w:hanging="99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92" w:hanging="992"/>
      </w:pPr>
      <w:rPr>
        <w:rFonts w:hint="default"/>
      </w:rPr>
    </w:lvl>
    <w:lvl w:ilvl="4">
      <w:start w:val="1"/>
      <w:numFmt w:val="lowerLetter"/>
      <w:suff w:val="nothing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suff w:val="nothing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suff w:val="nothing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suff w:val="nothing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EDF3418"/>
    <w:multiLevelType w:val="hybridMultilevel"/>
    <w:tmpl w:val="0E1E042C"/>
    <w:lvl w:ilvl="0" w:tplc="20000009">
      <w:start w:val="1"/>
      <w:numFmt w:val="bullet"/>
      <w:lvlText w:val=""/>
      <w:lvlJc w:val="left"/>
      <w:pPr>
        <w:ind w:left="39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46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3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60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7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5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82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9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660" w:hanging="360"/>
      </w:pPr>
      <w:rPr>
        <w:rFonts w:ascii="Wingdings" w:hAnsi="Wingdings" w:hint="default"/>
      </w:rPr>
    </w:lvl>
  </w:abstractNum>
  <w:abstractNum w:abstractNumId="20" w15:restartNumberingAfterBreak="0">
    <w:nsid w:val="4AB24CF4"/>
    <w:multiLevelType w:val="multilevel"/>
    <w:tmpl w:val="3F3C4976"/>
    <w:lvl w:ilvl="0">
      <w:start w:val="1"/>
      <w:numFmt w:val="decimal"/>
      <w:pStyle w:val="berschriftNr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berschriftNr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berschriftNr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berschriftNr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berschriftN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1" w15:restartNumberingAfterBreak="0">
    <w:nsid w:val="57EC5417"/>
    <w:multiLevelType w:val="multilevel"/>
    <w:tmpl w:val="450892A0"/>
    <w:lvl w:ilvl="0">
      <w:start w:val="1"/>
      <w:numFmt w:val="lowerRoman"/>
      <w:pStyle w:val="ListeEbenei"/>
      <w:lvlText w:val="%1)"/>
      <w:lvlJc w:val="left"/>
      <w:pPr>
        <w:ind w:left="360" w:hanging="360"/>
      </w:pPr>
      <w:rPr>
        <w:rFonts w:hint="default"/>
      </w:rPr>
    </w:lvl>
    <w:lvl w:ilvl="1">
      <w:start w:val="2"/>
      <w:numFmt w:val="lowerRoman"/>
      <w:pStyle w:val="ListeEbeneii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eEbeneiii"/>
      <w:lvlText w:val="%3ii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5D112D48"/>
    <w:multiLevelType w:val="multilevel"/>
    <w:tmpl w:val="666A5568"/>
    <w:lvl w:ilvl="0">
      <w:start w:val="1"/>
      <w:numFmt w:val="lowerLetter"/>
      <w:pStyle w:val="ListeEbenea"/>
      <w:lvlText w:val="%1)"/>
      <w:lvlJc w:val="left"/>
      <w:pPr>
        <w:ind w:left="397" w:hanging="397"/>
      </w:pPr>
      <w:rPr>
        <w:rFonts w:hint="default"/>
      </w:rPr>
    </w:lvl>
    <w:lvl w:ilvl="1">
      <w:start w:val="1"/>
      <w:numFmt w:val="none"/>
      <w:pStyle w:val="ListeEbeneb"/>
      <w:lvlText w:val="b)"/>
      <w:lvlJc w:val="left"/>
      <w:pPr>
        <w:ind w:left="794" w:hanging="397"/>
      </w:pPr>
      <w:rPr>
        <w:rFonts w:hint="default"/>
      </w:rPr>
    </w:lvl>
    <w:lvl w:ilvl="2">
      <w:start w:val="1"/>
      <w:numFmt w:val="none"/>
      <w:pStyle w:val="ListeEbenec"/>
      <w:lvlText w:val="c)"/>
      <w:lvlJc w:val="left"/>
      <w:pPr>
        <w:ind w:left="1191" w:hanging="39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5F022660"/>
    <w:multiLevelType w:val="multilevel"/>
    <w:tmpl w:val="0407001F"/>
    <w:lvl w:ilvl="0">
      <w:start w:val="1"/>
      <w:numFmt w:val="decimal"/>
      <w:lvlText w:val="%1."/>
      <w:lvlJc w:val="left"/>
      <w:pPr>
        <w:ind w:left="1152" w:hanging="360"/>
      </w:pPr>
    </w:lvl>
    <w:lvl w:ilvl="1">
      <w:start w:val="1"/>
      <w:numFmt w:val="decimal"/>
      <w:lvlText w:val="%1.%2."/>
      <w:lvlJc w:val="left"/>
      <w:pPr>
        <w:ind w:left="1584" w:hanging="432"/>
      </w:pPr>
    </w:lvl>
    <w:lvl w:ilvl="2">
      <w:start w:val="1"/>
      <w:numFmt w:val="decimal"/>
      <w:lvlText w:val="%1.%2.%3."/>
      <w:lvlJc w:val="left"/>
      <w:pPr>
        <w:ind w:left="2016" w:hanging="504"/>
      </w:pPr>
    </w:lvl>
    <w:lvl w:ilvl="3">
      <w:start w:val="1"/>
      <w:numFmt w:val="decimal"/>
      <w:lvlText w:val="%1.%2.%3.%4."/>
      <w:lvlJc w:val="left"/>
      <w:pPr>
        <w:ind w:left="2520" w:hanging="648"/>
      </w:pPr>
    </w:lvl>
    <w:lvl w:ilvl="4">
      <w:start w:val="1"/>
      <w:numFmt w:val="decimal"/>
      <w:lvlText w:val="%1.%2.%3.%4.%5."/>
      <w:lvlJc w:val="left"/>
      <w:pPr>
        <w:ind w:left="3024" w:hanging="792"/>
      </w:pPr>
    </w:lvl>
    <w:lvl w:ilvl="5">
      <w:start w:val="1"/>
      <w:numFmt w:val="decimal"/>
      <w:lvlText w:val="%1.%2.%3.%4.%5.%6."/>
      <w:lvlJc w:val="left"/>
      <w:pPr>
        <w:ind w:left="3528" w:hanging="936"/>
      </w:pPr>
    </w:lvl>
    <w:lvl w:ilvl="6">
      <w:start w:val="1"/>
      <w:numFmt w:val="decimal"/>
      <w:lvlText w:val="%1.%2.%3.%4.%5.%6.%7."/>
      <w:lvlJc w:val="left"/>
      <w:pPr>
        <w:ind w:left="4032" w:hanging="1080"/>
      </w:pPr>
    </w:lvl>
    <w:lvl w:ilvl="7">
      <w:start w:val="1"/>
      <w:numFmt w:val="decimal"/>
      <w:lvlText w:val="%1.%2.%3.%4.%5.%6.%7.%8."/>
      <w:lvlJc w:val="left"/>
      <w:pPr>
        <w:ind w:left="4536" w:hanging="1224"/>
      </w:pPr>
    </w:lvl>
    <w:lvl w:ilvl="8">
      <w:start w:val="1"/>
      <w:numFmt w:val="decimal"/>
      <w:lvlText w:val="%1.%2.%3.%4.%5.%6.%7.%8.%9."/>
      <w:lvlJc w:val="left"/>
      <w:pPr>
        <w:ind w:left="5112" w:hanging="1440"/>
      </w:pPr>
    </w:lvl>
  </w:abstractNum>
  <w:abstractNum w:abstractNumId="24" w15:restartNumberingAfterBreak="0">
    <w:nsid w:val="71B03DDD"/>
    <w:multiLevelType w:val="multilevel"/>
    <w:tmpl w:val="BB38D77A"/>
    <w:lvl w:ilvl="0">
      <w:start w:val="1"/>
      <w:numFmt w:val="upperLetter"/>
      <w:pStyle w:val="Anha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Anha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lowerLetter"/>
      <w:pStyle w:val="Anha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5" w15:restartNumberingAfterBreak="0">
    <w:nsid w:val="74180F04"/>
    <w:multiLevelType w:val="multilevel"/>
    <w:tmpl w:val="F2703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ListeEbene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pStyle w:val="ListeEbene5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75D961A6"/>
    <w:multiLevelType w:val="hybridMultilevel"/>
    <w:tmpl w:val="FEF48D4C"/>
    <w:lvl w:ilvl="0" w:tplc="BE460138">
      <w:start w:val="10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8920524">
    <w:abstractNumId w:val="20"/>
  </w:num>
  <w:num w:numId="2" w16cid:durableId="1847135174">
    <w:abstractNumId w:val="11"/>
  </w:num>
  <w:num w:numId="3" w16cid:durableId="987637997">
    <w:abstractNumId w:val="25"/>
  </w:num>
  <w:num w:numId="4" w16cid:durableId="544565389">
    <w:abstractNumId w:val="24"/>
  </w:num>
  <w:num w:numId="5" w16cid:durableId="121383840">
    <w:abstractNumId w:val="9"/>
  </w:num>
  <w:num w:numId="6" w16cid:durableId="178668379">
    <w:abstractNumId w:val="7"/>
  </w:num>
  <w:num w:numId="7" w16cid:durableId="1299606756">
    <w:abstractNumId w:val="6"/>
  </w:num>
  <w:num w:numId="8" w16cid:durableId="1211847059">
    <w:abstractNumId w:val="5"/>
  </w:num>
  <w:num w:numId="9" w16cid:durableId="212694416">
    <w:abstractNumId w:val="4"/>
  </w:num>
  <w:num w:numId="10" w16cid:durableId="1951206154">
    <w:abstractNumId w:val="8"/>
  </w:num>
  <w:num w:numId="11" w16cid:durableId="328171223">
    <w:abstractNumId w:val="3"/>
  </w:num>
  <w:num w:numId="12" w16cid:durableId="1446803189">
    <w:abstractNumId w:val="2"/>
  </w:num>
  <w:num w:numId="13" w16cid:durableId="831914676">
    <w:abstractNumId w:val="1"/>
  </w:num>
  <w:num w:numId="14" w16cid:durableId="1875536605">
    <w:abstractNumId w:val="0"/>
  </w:num>
  <w:num w:numId="15" w16cid:durableId="2021661217">
    <w:abstractNumId w:val="14"/>
  </w:num>
  <w:num w:numId="16" w16cid:durableId="1914779384">
    <w:abstractNumId w:val="10"/>
  </w:num>
  <w:num w:numId="17" w16cid:durableId="1368944343">
    <w:abstractNumId w:val="16"/>
  </w:num>
  <w:num w:numId="18" w16cid:durableId="324358856">
    <w:abstractNumId w:val="23"/>
  </w:num>
  <w:num w:numId="19" w16cid:durableId="213123414">
    <w:abstractNumId w:val="22"/>
  </w:num>
  <w:num w:numId="20" w16cid:durableId="1740057213">
    <w:abstractNumId w:val="21"/>
  </w:num>
  <w:num w:numId="21" w16cid:durableId="1589654867">
    <w:abstractNumId w:val="13"/>
  </w:num>
  <w:num w:numId="22" w16cid:durableId="243338798">
    <w:abstractNumId w:val="18"/>
  </w:num>
  <w:num w:numId="23" w16cid:durableId="1405883186">
    <w:abstractNumId w:val="15"/>
  </w:num>
  <w:num w:numId="24" w16cid:durableId="157843571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9906089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12797632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731806061">
    <w:abstractNumId w:val="12"/>
  </w:num>
  <w:num w:numId="28" w16cid:durableId="1322385973">
    <w:abstractNumId w:val="26"/>
  </w:num>
  <w:num w:numId="29" w16cid:durableId="1378044429">
    <w:abstractNumId w:val="17"/>
  </w:num>
  <w:num w:numId="30" w16cid:durableId="13028123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9A6"/>
    <w:rsid w:val="00002796"/>
    <w:rsid w:val="00011936"/>
    <w:rsid w:val="00013648"/>
    <w:rsid w:val="000225F9"/>
    <w:rsid w:val="00032706"/>
    <w:rsid w:val="000350E2"/>
    <w:rsid w:val="0003618E"/>
    <w:rsid w:val="00036DE8"/>
    <w:rsid w:val="000452AC"/>
    <w:rsid w:val="00057D9A"/>
    <w:rsid w:val="0006283A"/>
    <w:rsid w:val="00063766"/>
    <w:rsid w:val="00084488"/>
    <w:rsid w:val="00086DBD"/>
    <w:rsid w:val="0009091E"/>
    <w:rsid w:val="000A2D0A"/>
    <w:rsid w:val="000A4209"/>
    <w:rsid w:val="000A5EC9"/>
    <w:rsid w:val="000A78A3"/>
    <w:rsid w:val="000A7C9C"/>
    <w:rsid w:val="000B5626"/>
    <w:rsid w:val="000C78CD"/>
    <w:rsid w:val="000D06F0"/>
    <w:rsid w:val="000D48E7"/>
    <w:rsid w:val="000F6F7D"/>
    <w:rsid w:val="00113501"/>
    <w:rsid w:val="00115BF8"/>
    <w:rsid w:val="0012270A"/>
    <w:rsid w:val="001230F7"/>
    <w:rsid w:val="00123616"/>
    <w:rsid w:val="00152700"/>
    <w:rsid w:val="001600AB"/>
    <w:rsid w:val="00163EDD"/>
    <w:rsid w:val="00173D08"/>
    <w:rsid w:val="001810E9"/>
    <w:rsid w:val="00182E25"/>
    <w:rsid w:val="001839AE"/>
    <w:rsid w:val="00185DDE"/>
    <w:rsid w:val="001A1696"/>
    <w:rsid w:val="001B5666"/>
    <w:rsid w:val="001B5860"/>
    <w:rsid w:val="001B674E"/>
    <w:rsid w:val="001C15CF"/>
    <w:rsid w:val="001C1816"/>
    <w:rsid w:val="001C4EAC"/>
    <w:rsid w:val="001D6B17"/>
    <w:rsid w:val="001E2932"/>
    <w:rsid w:val="001E6318"/>
    <w:rsid w:val="001F5D84"/>
    <w:rsid w:val="0022007C"/>
    <w:rsid w:val="002232D0"/>
    <w:rsid w:val="00231530"/>
    <w:rsid w:val="00231F3B"/>
    <w:rsid w:val="00232290"/>
    <w:rsid w:val="00237648"/>
    <w:rsid w:val="0026289D"/>
    <w:rsid w:val="00264033"/>
    <w:rsid w:val="00265D57"/>
    <w:rsid w:val="0026673C"/>
    <w:rsid w:val="00283FD8"/>
    <w:rsid w:val="002868E2"/>
    <w:rsid w:val="00286E4D"/>
    <w:rsid w:val="00287010"/>
    <w:rsid w:val="00291000"/>
    <w:rsid w:val="002934FD"/>
    <w:rsid w:val="00295EA0"/>
    <w:rsid w:val="002A0494"/>
    <w:rsid w:val="002A1822"/>
    <w:rsid w:val="002A413B"/>
    <w:rsid w:val="002A697D"/>
    <w:rsid w:val="002B4347"/>
    <w:rsid w:val="002B4E16"/>
    <w:rsid w:val="002B7777"/>
    <w:rsid w:val="002B7B5E"/>
    <w:rsid w:val="002C33E0"/>
    <w:rsid w:val="002C3611"/>
    <w:rsid w:val="002D06F2"/>
    <w:rsid w:val="002D5E4B"/>
    <w:rsid w:val="002E0248"/>
    <w:rsid w:val="002E0478"/>
    <w:rsid w:val="002E66C2"/>
    <w:rsid w:val="002F484C"/>
    <w:rsid w:val="002F539A"/>
    <w:rsid w:val="00301FF3"/>
    <w:rsid w:val="00302FDC"/>
    <w:rsid w:val="0031037B"/>
    <w:rsid w:val="0031733C"/>
    <w:rsid w:val="00317AE6"/>
    <w:rsid w:val="003271C4"/>
    <w:rsid w:val="0033135B"/>
    <w:rsid w:val="00331475"/>
    <w:rsid w:val="00331771"/>
    <w:rsid w:val="00331EE9"/>
    <w:rsid w:val="003359E0"/>
    <w:rsid w:val="00345BBF"/>
    <w:rsid w:val="00346485"/>
    <w:rsid w:val="00346A79"/>
    <w:rsid w:val="00363C73"/>
    <w:rsid w:val="00365F91"/>
    <w:rsid w:val="003718C9"/>
    <w:rsid w:val="00374EAD"/>
    <w:rsid w:val="003771F1"/>
    <w:rsid w:val="00382AFB"/>
    <w:rsid w:val="003847C9"/>
    <w:rsid w:val="003874FE"/>
    <w:rsid w:val="00390A90"/>
    <w:rsid w:val="00390B59"/>
    <w:rsid w:val="00391C67"/>
    <w:rsid w:val="003977E3"/>
    <w:rsid w:val="00397BB0"/>
    <w:rsid w:val="003A1716"/>
    <w:rsid w:val="003A25EC"/>
    <w:rsid w:val="003A3666"/>
    <w:rsid w:val="003B00A7"/>
    <w:rsid w:val="003B5A83"/>
    <w:rsid w:val="003D2934"/>
    <w:rsid w:val="003D2E3C"/>
    <w:rsid w:val="003D3A4B"/>
    <w:rsid w:val="003D7B97"/>
    <w:rsid w:val="003E25AE"/>
    <w:rsid w:val="003E4C68"/>
    <w:rsid w:val="003F00A2"/>
    <w:rsid w:val="003F0F6F"/>
    <w:rsid w:val="003F631D"/>
    <w:rsid w:val="0040200A"/>
    <w:rsid w:val="004107F8"/>
    <w:rsid w:val="00411E86"/>
    <w:rsid w:val="00411EF1"/>
    <w:rsid w:val="00414C36"/>
    <w:rsid w:val="00415936"/>
    <w:rsid w:val="004176E8"/>
    <w:rsid w:val="0042781D"/>
    <w:rsid w:val="004306B6"/>
    <w:rsid w:val="004420F5"/>
    <w:rsid w:val="0044263E"/>
    <w:rsid w:val="004444C5"/>
    <w:rsid w:val="00451E1D"/>
    <w:rsid w:val="00456846"/>
    <w:rsid w:val="00457394"/>
    <w:rsid w:val="00457BAF"/>
    <w:rsid w:val="00465BC7"/>
    <w:rsid w:val="004676A6"/>
    <w:rsid w:val="0047525A"/>
    <w:rsid w:val="00476E0F"/>
    <w:rsid w:val="004802CF"/>
    <w:rsid w:val="00480302"/>
    <w:rsid w:val="00486D5C"/>
    <w:rsid w:val="0048761F"/>
    <w:rsid w:val="00494C7A"/>
    <w:rsid w:val="004951AC"/>
    <w:rsid w:val="00496AAD"/>
    <w:rsid w:val="004A3639"/>
    <w:rsid w:val="004A5F1F"/>
    <w:rsid w:val="004A738E"/>
    <w:rsid w:val="004B0B52"/>
    <w:rsid w:val="004B48BC"/>
    <w:rsid w:val="004D008D"/>
    <w:rsid w:val="004D1592"/>
    <w:rsid w:val="004D61A1"/>
    <w:rsid w:val="004E3A56"/>
    <w:rsid w:val="004F3E77"/>
    <w:rsid w:val="004F57F3"/>
    <w:rsid w:val="004F7A08"/>
    <w:rsid w:val="0050261F"/>
    <w:rsid w:val="00503D31"/>
    <w:rsid w:val="005054D7"/>
    <w:rsid w:val="00516D7A"/>
    <w:rsid w:val="005222A2"/>
    <w:rsid w:val="00523836"/>
    <w:rsid w:val="00525F9A"/>
    <w:rsid w:val="00542707"/>
    <w:rsid w:val="00544207"/>
    <w:rsid w:val="00555832"/>
    <w:rsid w:val="00566452"/>
    <w:rsid w:val="00573888"/>
    <w:rsid w:val="00584E09"/>
    <w:rsid w:val="00585E80"/>
    <w:rsid w:val="00595FAB"/>
    <w:rsid w:val="005B074A"/>
    <w:rsid w:val="005B2D8B"/>
    <w:rsid w:val="005B5ADD"/>
    <w:rsid w:val="005B767D"/>
    <w:rsid w:val="005C1F05"/>
    <w:rsid w:val="005D007F"/>
    <w:rsid w:val="005D0DEB"/>
    <w:rsid w:val="005F7550"/>
    <w:rsid w:val="006004D6"/>
    <w:rsid w:val="00604FB2"/>
    <w:rsid w:val="00606471"/>
    <w:rsid w:val="00606FEE"/>
    <w:rsid w:val="0061304D"/>
    <w:rsid w:val="006132F9"/>
    <w:rsid w:val="0062410C"/>
    <w:rsid w:val="0062632A"/>
    <w:rsid w:val="00630E22"/>
    <w:rsid w:val="00633A9C"/>
    <w:rsid w:val="006673D7"/>
    <w:rsid w:val="00673668"/>
    <w:rsid w:val="00680598"/>
    <w:rsid w:val="00680D52"/>
    <w:rsid w:val="00686997"/>
    <w:rsid w:val="00692F4B"/>
    <w:rsid w:val="006B3C95"/>
    <w:rsid w:val="006B3E94"/>
    <w:rsid w:val="006B6828"/>
    <w:rsid w:val="006C2A18"/>
    <w:rsid w:val="006C3C25"/>
    <w:rsid w:val="006D0718"/>
    <w:rsid w:val="006D0C5D"/>
    <w:rsid w:val="006E0EE9"/>
    <w:rsid w:val="006E604B"/>
    <w:rsid w:val="006F229A"/>
    <w:rsid w:val="00707651"/>
    <w:rsid w:val="00721415"/>
    <w:rsid w:val="00737F3F"/>
    <w:rsid w:val="007405BE"/>
    <w:rsid w:val="00747AEA"/>
    <w:rsid w:val="00753904"/>
    <w:rsid w:val="00754C0F"/>
    <w:rsid w:val="00760BC2"/>
    <w:rsid w:val="007729B6"/>
    <w:rsid w:val="007918CF"/>
    <w:rsid w:val="00792C05"/>
    <w:rsid w:val="00795423"/>
    <w:rsid w:val="00795C33"/>
    <w:rsid w:val="00796807"/>
    <w:rsid w:val="007A6071"/>
    <w:rsid w:val="007C3396"/>
    <w:rsid w:val="007D0CB9"/>
    <w:rsid w:val="007D4CDB"/>
    <w:rsid w:val="007F3CD7"/>
    <w:rsid w:val="007F48F1"/>
    <w:rsid w:val="007F496B"/>
    <w:rsid w:val="007F77F9"/>
    <w:rsid w:val="008037C5"/>
    <w:rsid w:val="0080714A"/>
    <w:rsid w:val="00813E2C"/>
    <w:rsid w:val="008145FB"/>
    <w:rsid w:val="00814BEE"/>
    <w:rsid w:val="00821DAF"/>
    <w:rsid w:val="008336B3"/>
    <w:rsid w:val="00834D1A"/>
    <w:rsid w:val="00850896"/>
    <w:rsid w:val="008543FD"/>
    <w:rsid w:val="00865FB4"/>
    <w:rsid w:val="008822C1"/>
    <w:rsid w:val="00882E53"/>
    <w:rsid w:val="00884000"/>
    <w:rsid w:val="00886861"/>
    <w:rsid w:val="00887D6A"/>
    <w:rsid w:val="00891829"/>
    <w:rsid w:val="00892DB0"/>
    <w:rsid w:val="008A08A1"/>
    <w:rsid w:val="008A13A3"/>
    <w:rsid w:val="008A4082"/>
    <w:rsid w:val="008B180D"/>
    <w:rsid w:val="008D4D8D"/>
    <w:rsid w:val="008E054D"/>
    <w:rsid w:val="008E2B58"/>
    <w:rsid w:val="008E75C1"/>
    <w:rsid w:val="008F05B8"/>
    <w:rsid w:val="008F5B03"/>
    <w:rsid w:val="008F6F81"/>
    <w:rsid w:val="00901023"/>
    <w:rsid w:val="00901F18"/>
    <w:rsid w:val="00902DE6"/>
    <w:rsid w:val="00905F89"/>
    <w:rsid w:val="0091162D"/>
    <w:rsid w:val="00915C6B"/>
    <w:rsid w:val="00915D04"/>
    <w:rsid w:val="00933836"/>
    <w:rsid w:val="00937998"/>
    <w:rsid w:val="00955D80"/>
    <w:rsid w:val="00961ED3"/>
    <w:rsid w:val="00962D34"/>
    <w:rsid w:val="009855C0"/>
    <w:rsid w:val="009911BF"/>
    <w:rsid w:val="0099402A"/>
    <w:rsid w:val="009A0AF6"/>
    <w:rsid w:val="009A29CC"/>
    <w:rsid w:val="009A5AA7"/>
    <w:rsid w:val="009B19DC"/>
    <w:rsid w:val="009B5FD8"/>
    <w:rsid w:val="009B7858"/>
    <w:rsid w:val="009C57C0"/>
    <w:rsid w:val="009D2CBB"/>
    <w:rsid w:val="009D3883"/>
    <w:rsid w:val="009E10D5"/>
    <w:rsid w:val="00A041EC"/>
    <w:rsid w:val="00A0559E"/>
    <w:rsid w:val="00A055F6"/>
    <w:rsid w:val="00A15C57"/>
    <w:rsid w:val="00A20C31"/>
    <w:rsid w:val="00A21A73"/>
    <w:rsid w:val="00A34C83"/>
    <w:rsid w:val="00A60B1E"/>
    <w:rsid w:val="00A61F52"/>
    <w:rsid w:val="00A62BD4"/>
    <w:rsid w:val="00A657C5"/>
    <w:rsid w:val="00A76E82"/>
    <w:rsid w:val="00A852A6"/>
    <w:rsid w:val="00A85936"/>
    <w:rsid w:val="00A946FF"/>
    <w:rsid w:val="00AA2AC2"/>
    <w:rsid w:val="00AA5BDE"/>
    <w:rsid w:val="00AB15F2"/>
    <w:rsid w:val="00AB1EEF"/>
    <w:rsid w:val="00AC30DA"/>
    <w:rsid w:val="00AC46BC"/>
    <w:rsid w:val="00AC63F8"/>
    <w:rsid w:val="00AD076E"/>
    <w:rsid w:val="00AE4DCE"/>
    <w:rsid w:val="00AF4946"/>
    <w:rsid w:val="00B01362"/>
    <w:rsid w:val="00B0235F"/>
    <w:rsid w:val="00B06EA2"/>
    <w:rsid w:val="00B102B7"/>
    <w:rsid w:val="00B161D1"/>
    <w:rsid w:val="00B17341"/>
    <w:rsid w:val="00B204F2"/>
    <w:rsid w:val="00B22483"/>
    <w:rsid w:val="00B2315D"/>
    <w:rsid w:val="00B2348E"/>
    <w:rsid w:val="00B24981"/>
    <w:rsid w:val="00B26ADB"/>
    <w:rsid w:val="00B30E6E"/>
    <w:rsid w:val="00B46B10"/>
    <w:rsid w:val="00B60C33"/>
    <w:rsid w:val="00B70D06"/>
    <w:rsid w:val="00B764C1"/>
    <w:rsid w:val="00B86737"/>
    <w:rsid w:val="00B909A6"/>
    <w:rsid w:val="00B91F5B"/>
    <w:rsid w:val="00BA0318"/>
    <w:rsid w:val="00BA541C"/>
    <w:rsid w:val="00BA7D1E"/>
    <w:rsid w:val="00BB0EB7"/>
    <w:rsid w:val="00BC3087"/>
    <w:rsid w:val="00BC587E"/>
    <w:rsid w:val="00BC5E38"/>
    <w:rsid w:val="00BD105D"/>
    <w:rsid w:val="00BD213B"/>
    <w:rsid w:val="00BD3D90"/>
    <w:rsid w:val="00BD721D"/>
    <w:rsid w:val="00BF173C"/>
    <w:rsid w:val="00BF2C7A"/>
    <w:rsid w:val="00BF31DD"/>
    <w:rsid w:val="00C065F9"/>
    <w:rsid w:val="00C13733"/>
    <w:rsid w:val="00C16F43"/>
    <w:rsid w:val="00C1744F"/>
    <w:rsid w:val="00C21E47"/>
    <w:rsid w:val="00C24D41"/>
    <w:rsid w:val="00C27406"/>
    <w:rsid w:val="00C447AC"/>
    <w:rsid w:val="00C4784E"/>
    <w:rsid w:val="00C864FF"/>
    <w:rsid w:val="00C86E17"/>
    <w:rsid w:val="00C90729"/>
    <w:rsid w:val="00C9399E"/>
    <w:rsid w:val="00C94CD1"/>
    <w:rsid w:val="00C95F65"/>
    <w:rsid w:val="00CA007E"/>
    <w:rsid w:val="00CA7A5B"/>
    <w:rsid w:val="00CC24E4"/>
    <w:rsid w:val="00CC2A7E"/>
    <w:rsid w:val="00CC453E"/>
    <w:rsid w:val="00CD5612"/>
    <w:rsid w:val="00CD662B"/>
    <w:rsid w:val="00CE179D"/>
    <w:rsid w:val="00CE56F4"/>
    <w:rsid w:val="00D05C72"/>
    <w:rsid w:val="00D111A3"/>
    <w:rsid w:val="00D114F6"/>
    <w:rsid w:val="00D12B30"/>
    <w:rsid w:val="00D1434B"/>
    <w:rsid w:val="00D14561"/>
    <w:rsid w:val="00D1630E"/>
    <w:rsid w:val="00D17220"/>
    <w:rsid w:val="00D22803"/>
    <w:rsid w:val="00D37E49"/>
    <w:rsid w:val="00D45CF1"/>
    <w:rsid w:val="00D506A6"/>
    <w:rsid w:val="00D545DB"/>
    <w:rsid w:val="00D5764F"/>
    <w:rsid w:val="00D63009"/>
    <w:rsid w:val="00D641A9"/>
    <w:rsid w:val="00D674B9"/>
    <w:rsid w:val="00D73EA0"/>
    <w:rsid w:val="00D80E45"/>
    <w:rsid w:val="00D81542"/>
    <w:rsid w:val="00D81F0F"/>
    <w:rsid w:val="00D83800"/>
    <w:rsid w:val="00D86602"/>
    <w:rsid w:val="00D93370"/>
    <w:rsid w:val="00D940CB"/>
    <w:rsid w:val="00DA6BBC"/>
    <w:rsid w:val="00DC0E93"/>
    <w:rsid w:val="00DC2900"/>
    <w:rsid w:val="00DC29F7"/>
    <w:rsid w:val="00DC707B"/>
    <w:rsid w:val="00DC7B3C"/>
    <w:rsid w:val="00DD413B"/>
    <w:rsid w:val="00DD61E1"/>
    <w:rsid w:val="00DE3E6C"/>
    <w:rsid w:val="00DE4DD6"/>
    <w:rsid w:val="00DF02B4"/>
    <w:rsid w:val="00DF5C49"/>
    <w:rsid w:val="00DF6495"/>
    <w:rsid w:val="00E02A72"/>
    <w:rsid w:val="00E064EE"/>
    <w:rsid w:val="00E10183"/>
    <w:rsid w:val="00E16714"/>
    <w:rsid w:val="00E2469C"/>
    <w:rsid w:val="00E262B0"/>
    <w:rsid w:val="00E30164"/>
    <w:rsid w:val="00E319BE"/>
    <w:rsid w:val="00E32D5C"/>
    <w:rsid w:val="00E36BAE"/>
    <w:rsid w:val="00E41528"/>
    <w:rsid w:val="00E42144"/>
    <w:rsid w:val="00E46421"/>
    <w:rsid w:val="00E46BDE"/>
    <w:rsid w:val="00E5204B"/>
    <w:rsid w:val="00E52C6D"/>
    <w:rsid w:val="00E57D35"/>
    <w:rsid w:val="00E6277A"/>
    <w:rsid w:val="00E62A06"/>
    <w:rsid w:val="00E63298"/>
    <w:rsid w:val="00E8389A"/>
    <w:rsid w:val="00E86C33"/>
    <w:rsid w:val="00E9274B"/>
    <w:rsid w:val="00E96B83"/>
    <w:rsid w:val="00EA1E2B"/>
    <w:rsid w:val="00EA203C"/>
    <w:rsid w:val="00EA6A59"/>
    <w:rsid w:val="00EA7DB2"/>
    <w:rsid w:val="00EB561A"/>
    <w:rsid w:val="00EB60E8"/>
    <w:rsid w:val="00EC5C3A"/>
    <w:rsid w:val="00EC60AB"/>
    <w:rsid w:val="00ED1BCC"/>
    <w:rsid w:val="00ED2448"/>
    <w:rsid w:val="00EF4399"/>
    <w:rsid w:val="00EF4C0A"/>
    <w:rsid w:val="00EF69E0"/>
    <w:rsid w:val="00EF71BD"/>
    <w:rsid w:val="00EF7ECB"/>
    <w:rsid w:val="00F00115"/>
    <w:rsid w:val="00F00294"/>
    <w:rsid w:val="00F054F8"/>
    <w:rsid w:val="00F058EC"/>
    <w:rsid w:val="00F06209"/>
    <w:rsid w:val="00F06CC5"/>
    <w:rsid w:val="00F07600"/>
    <w:rsid w:val="00F076C3"/>
    <w:rsid w:val="00F11CBA"/>
    <w:rsid w:val="00F14ADB"/>
    <w:rsid w:val="00F17707"/>
    <w:rsid w:val="00F241A4"/>
    <w:rsid w:val="00F24886"/>
    <w:rsid w:val="00F31F68"/>
    <w:rsid w:val="00F37AEF"/>
    <w:rsid w:val="00F54348"/>
    <w:rsid w:val="00F56A67"/>
    <w:rsid w:val="00F632C3"/>
    <w:rsid w:val="00F862D2"/>
    <w:rsid w:val="00F86538"/>
    <w:rsid w:val="00F92A73"/>
    <w:rsid w:val="00F93F0B"/>
    <w:rsid w:val="00F94A2F"/>
    <w:rsid w:val="00F9580E"/>
    <w:rsid w:val="00F96986"/>
    <w:rsid w:val="00FA3DB1"/>
    <w:rsid w:val="00FA408B"/>
    <w:rsid w:val="00FA7ADD"/>
    <w:rsid w:val="00FB6A55"/>
    <w:rsid w:val="00FC4171"/>
    <w:rsid w:val="00FD23BB"/>
    <w:rsid w:val="00FD5D85"/>
    <w:rsid w:val="00FE1D56"/>
    <w:rsid w:val="00FE21C4"/>
    <w:rsid w:val="00FE3D99"/>
    <w:rsid w:val="00FE4014"/>
    <w:rsid w:val="00FE6A92"/>
    <w:rsid w:val="00FE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D21DE47"/>
  <w15:chartTrackingRefBased/>
  <w15:docId w15:val="{8A9C2E1C-4733-4659-B7CB-2C382C31D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Theme="minorHAnsi" w:hAnsi="Verdana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uiPriority="39"/>
    <w:lsdException w:name="toc 5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6E82"/>
    <w:pPr>
      <w:spacing w:after="0" w:line="280" w:lineRule="atLeast"/>
    </w:pPr>
    <w:rPr>
      <w:sz w:val="17"/>
      <w:lang w:val="de-CH"/>
    </w:rPr>
  </w:style>
  <w:style w:type="paragraph" w:styleId="Heading1">
    <w:name w:val="heading 1"/>
    <w:basedOn w:val="Normal"/>
    <w:next w:val="Normal"/>
    <w:link w:val="Heading1Char"/>
    <w:uiPriority w:val="1"/>
    <w:qFormat/>
    <w:rsid w:val="00036DE8"/>
    <w:pPr>
      <w:keepNext/>
      <w:keepLines/>
      <w:spacing w:before="560" w:after="240" w:line="380" w:lineRule="atLeast"/>
      <w:outlineLvl w:val="0"/>
    </w:pPr>
    <w:rPr>
      <w:rFonts w:eastAsiaTheme="majorEastAsia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1"/>
    <w:semiHidden/>
    <w:qFormat/>
    <w:rsid w:val="00EA203C"/>
    <w:pPr>
      <w:keepNext/>
      <w:keepLines/>
      <w:spacing w:before="240" w:after="120" w:line="400" w:lineRule="atLeast"/>
      <w:outlineLvl w:val="1"/>
    </w:pPr>
    <w:rPr>
      <w:rFonts w:eastAsiaTheme="majorEastAsia" w:cstheme="majorBidi"/>
      <w:b/>
      <w:color w:val="FFFC09" w:themeColor="text2" w:themeTint="D9"/>
      <w:sz w:val="21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036DE8"/>
    <w:pPr>
      <w:keepNext/>
      <w:keepLines/>
      <w:spacing w:before="240" w:line="240" w:lineRule="exact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1"/>
    <w:semiHidden/>
    <w:qFormat/>
    <w:rsid w:val="00FE1D56"/>
    <w:pPr>
      <w:keepNext/>
      <w:keepLines/>
      <w:spacing w:before="240" w:line="240" w:lineRule="exact"/>
      <w:outlineLvl w:val="3"/>
    </w:pPr>
    <w:rPr>
      <w:rFonts w:eastAsiaTheme="majorEastAsia" w:cstheme="majorBidi"/>
      <w:i/>
      <w:iCs/>
      <w:color w:val="FFFC09" w:themeColor="text2" w:themeTint="D9"/>
    </w:rPr>
  </w:style>
  <w:style w:type="paragraph" w:styleId="Heading5">
    <w:name w:val="heading 5"/>
    <w:basedOn w:val="Normal"/>
    <w:next w:val="Normal"/>
    <w:link w:val="Heading5Char"/>
    <w:uiPriority w:val="1"/>
    <w:semiHidden/>
    <w:qFormat/>
    <w:rsid w:val="00E52C6D"/>
    <w:pPr>
      <w:keepNext/>
      <w:keepLines/>
      <w:spacing w:before="240" w:line="240" w:lineRule="exact"/>
      <w:ind w:left="1021" w:hanging="1021"/>
      <w:outlineLvl w:val="4"/>
    </w:pPr>
    <w:rPr>
      <w:rFonts w:eastAsiaTheme="majorEastAsia" w:cstheme="majorBidi"/>
      <w:i/>
      <w:color w:val="262626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B2498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971212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498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971212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498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498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036DE8"/>
    <w:rPr>
      <w:rFonts w:eastAsiaTheme="majorEastAsia" w:cstheme="majorBidi"/>
      <w:b/>
      <w:sz w:val="26"/>
      <w:szCs w:val="32"/>
      <w:lang w:val="de-CH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A76E82"/>
    <w:rPr>
      <w:rFonts w:eastAsiaTheme="majorEastAsia" w:cstheme="majorBidi"/>
      <w:b/>
      <w:color w:val="FFFC09" w:themeColor="text2" w:themeTint="D9"/>
      <w:sz w:val="21"/>
      <w:szCs w:val="26"/>
      <w:lang w:val="de-CH"/>
    </w:rPr>
  </w:style>
  <w:style w:type="character" w:customStyle="1" w:styleId="Heading3Char">
    <w:name w:val="Heading 3 Char"/>
    <w:basedOn w:val="DefaultParagraphFont"/>
    <w:link w:val="Heading3"/>
    <w:uiPriority w:val="1"/>
    <w:rsid w:val="00036DE8"/>
    <w:rPr>
      <w:rFonts w:eastAsiaTheme="majorEastAsia" w:cstheme="majorBidi"/>
      <w:b/>
      <w:sz w:val="17"/>
      <w:szCs w:val="24"/>
      <w:lang w:val="de-CH"/>
    </w:rPr>
  </w:style>
  <w:style w:type="character" w:customStyle="1" w:styleId="Heading4Char">
    <w:name w:val="Heading 4 Char"/>
    <w:basedOn w:val="DefaultParagraphFont"/>
    <w:link w:val="Heading4"/>
    <w:uiPriority w:val="1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A76E82"/>
    <w:rPr>
      <w:rFonts w:eastAsiaTheme="majorEastAsia" w:cstheme="majorBidi"/>
      <w:i/>
      <w:color w:val="262626"/>
      <w:sz w:val="17"/>
      <w:lang w:val="de-CH"/>
    </w:rPr>
  </w:style>
  <w:style w:type="paragraph" w:customStyle="1" w:styleId="berschriftNr1">
    <w:name w:val="Überschrift Nr. 1"/>
    <w:basedOn w:val="Heading1"/>
    <w:next w:val="Normal"/>
    <w:link w:val="berschriftNr1Zchn"/>
    <w:qFormat/>
    <w:rsid w:val="00036DE8"/>
    <w:pPr>
      <w:numPr>
        <w:numId w:val="1"/>
      </w:numPr>
      <w:spacing w:line="380" w:lineRule="exact"/>
      <w:ind w:left="1021" w:hanging="1021"/>
    </w:pPr>
    <w:rPr>
      <w:caps/>
      <w:sz w:val="17"/>
    </w:rPr>
  </w:style>
  <w:style w:type="paragraph" w:customStyle="1" w:styleId="berschriftNr2">
    <w:name w:val="Überschrift Nr. 2"/>
    <w:basedOn w:val="Heading2"/>
    <w:next w:val="Normal"/>
    <w:link w:val="berschriftNr2Zchn"/>
    <w:qFormat/>
    <w:rsid w:val="00036DE8"/>
    <w:pPr>
      <w:numPr>
        <w:ilvl w:val="1"/>
        <w:numId w:val="1"/>
      </w:numPr>
      <w:ind w:left="1021" w:hanging="1021"/>
    </w:pPr>
    <w:rPr>
      <w:color w:val="auto"/>
      <w:sz w:val="17"/>
    </w:rPr>
  </w:style>
  <w:style w:type="character" w:customStyle="1" w:styleId="berschriftNr1Zchn">
    <w:name w:val="Überschrift Nr. 1 Zchn"/>
    <w:basedOn w:val="Heading1Char"/>
    <w:link w:val="berschriftNr1"/>
    <w:rsid w:val="00036DE8"/>
    <w:rPr>
      <w:rFonts w:eastAsiaTheme="majorEastAsia" w:cstheme="majorBidi"/>
      <w:b/>
      <w:caps/>
      <w:sz w:val="17"/>
      <w:szCs w:val="32"/>
      <w:lang w:val="de-CH"/>
    </w:rPr>
  </w:style>
  <w:style w:type="paragraph" w:customStyle="1" w:styleId="berschriftNr3">
    <w:name w:val="Überschrift Nr. 3"/>
    <w:basedOn w:val="Heading3"/>
    <w:next w:val="Normal"/>
    <w:link w:val="berschriftNr3Zchn"/>
    <w:semiHidden/>
    <w:qFormat/>
    <w:rsid w:val="00FE1D56"/>
    <w:pPr>
      <w:numPr>
        <w:ilvl w:val="2"/>
        <w:numId w:val="1"/>
      </w:numPr>
      <w:ind w:left="1021" w:hanging="1021"/>
    </w:pPr>
  </w:style>
  <w:style w:type="character" w:customStyle="1" w:styleId="berschriftNr2Zchn">
    <w:name w:val="Überschrift Nr. 2 Zchn"/>
    <w:basedOn w:val="Heading2Char"/>
    <w:link w:val="berschriftNr2"/>
    <w:rsid w:val="00036DE8"/>
    <w:rPr>
      <w:rFonts w:eastAsiaTheme="majorEastAsia" w:cstheme="majorBidi"/>
      <w:b/>
      <w:color w:val="FFFC09" w:themeColor="text2" w:themeTint="D9"/>
      <w:sz w:val="17"/>
      <w:szCs w:val="26"/>
      <w:lang w:val="de-CH"/>
    </w:rPr>
  </w:style>
  <w:style w:type="paragraph" w:customStyle="1" w:styleId="berschriftNr4">
    <w:name w:val="Überschrift Nr. 4"/>
    <w:basedOn w:val="Heading4"/>
    <w:next w:val="Normal"/>
    <w:link w:val="berschriftNr4Zchn"/>
    <w:semiHidden/>
    <w:qFormat/>
    <w:rsid w:val="00FE1D56"/>
    <w:pPr>
      <w:numPr>
        <w:ilvl w:val="3"/>
        <w:numId w:val="1"/>
      </w:numPr>
      <w:spacing w:line="280" w:lineRule="exact"/>
      <w:ind w:left="1021" w:hanging="1021"/>
    </w:pPr>
  </w:style>
  <w:style w:type="character" w:customStyle="1" w:styleId="berschriftNr3Zchn">
    <w:name w:val="Überschrift Nr. 3 Zchn"/>
    <w:basedOn w:val="Heading3Char"/>
    <w:link w:val="berschriftNr3"/>
    <w:semiHidden/>
    <w:rsid w:val="00A76E82"/>
    <w:rPr>
      <w:rFonts w:eastAsiaTheme="majorEastAsia" w:cstheme="majorBidi"/>
      <w:b/>
      <w:color w:val="FFFC09" w:themeColor="text2" w:themeTint="D9"/>
      <w:sz w:val="17"/>
      <w:szCs w:val="24"/>
      <w:lang w:val="de-CH"/>
    </w:rPr>
  </w:style>
  <w:style w:type="paragraph" w:customStyle="1" w:styleId="berschriftNr5">
    <w:name w:val="Überschrift Nr. 5"/>
    <w:basedOn w:val="Heading5"/>
    <w:next w:val="Normal"/>
    <w:link w:val="berschriftNr5Zchn"/>
    <w:semiHidden/>
    <w:qFormat/>
    <w:rsid w:val="0003618E"/>
    <w:pPr>
      <w:numPr>
        <w:ilvl w:val="4"/>
        <w:numId w:val="1"/>
      </w:numPr>
      <w:ind w:left="1021" w:hanging="1021"/>
    </w:pPr>
    <w:rPr>
      <w:i w:val="0"/>
      <w:color w:val="auto"/>
    </w:rPr>
  </w:style>
  <w:style w:type="character" w:customStyle="1" w:styleId="berschriftNr4Zchn">
    <w:name w:val="Überschrift Nr. 4 Zchn"/>
    <w:basedOn w:val="Heading4Char"/>
    <w:link w:val="berschriftNr4"/>
    <w:semiHidden/>
    <w:rsid w:val="00A76E82"/>
    <w:rPr>
      <w:rFonts w:eastAsiaTheme="majorEastAsia" w:cstheme="majorBidi"/>
      <w:i/>
      <w:iCs/>
      <w:color w:val="FFFC09" w:themeColor="text2" w:themeTint="D9"/>
      <w:sz w:val="17"/>
      <w:lang w:val="de-CH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6846"/>
    <w:rPr>
      <w:rFonts w:asciiTheme="majorHAnsi" w:eastAsiaTheme="majorEastAsia" w:hAnsiTheme="majorHAnsi" w:cstheme="majorBidi"/>
      <w:color w:val="971212" w:themeColor="accent1" w:themeShade="7F"/>
      <w:sz w:val="17"/>
      <w:lang w:val="de-CH"/>
    </w:rPr>
  </w:style>
  <w:style w:type="character" w:customStyle="1" w:styleId="berschriftNr5Zchn">
    <w:name w:val="Überschrift Nr. 5 Zchn"/>
    <w:basedOn w:val="Heading5Char"/>
    <w:link w:val="berschriftNr5"/>
    <w:semiHidden/>
    <w:rsid w:val="00A76E82"/>
    <w:rPr>
      <w:rFonts w:eastAsiaTheme="majorEastAsia" w:cstheme="majorBidi"/>
      <w:i w:val="0"/>
      <w:color w:val="262626"/>
      <w:sz w:val="17"/>
      <w:lang w:val="de-CH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4981"/>
    <w:rPr>
      <w:rFonts w:asciiTheme="majorHAnsi" w:eastAsiaTheme="majorEastAsia" w:hAnsiTheme="majorHAnsi" w:cstheme="majorBidi"/>
      <w:i/>
      <w:iCs/>
      <w:color w:val="971212" w:themeColor="accent1" w:themeShade="7F"/>
      <w:sz w:val="17"/>
      <w:lang w:val="de-CH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4981"/>
    <w:rPr>
      <w:rFonts w:asciiTheme="majorHAnsi" w:eastAsiaTheme="majorEastAsia" w:hAnsiTheme="majorHAnsi" w:cstheme="majorBidi"/>
      <w:color w:val="272727" w:themeColor="text1" w:themeTint="D8"/>
      <w:sz w:val="17"/>
      <w:szCs w:val="21"/>
      <w:lang w:val="de-CH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4981"/>
    <w:rPr>
      <w:rFonts w:asciiTheme="majorHAnsi" w:eastAsiaTheme="majorEastAsia" w:hAnsiTheme="majorHAnsi" w:cstheme="majorBidi"/>
      <w:i/>
      <w:iCs/>
      <w:color w:val="272727" w:themeColor="text1" w:themeTint="D8"/>
      <w:sz w:val="17"/>
      <w:szCs w:val="21"/>
      <w:lang w:val="de-CH"/>
    </w:rPr>
  </w:style>
  <w:style w:type="paragraph" w:customStyle="1" w:styleId="AufzhlungEbene4">
    <w:name w:val="Aufzählung Ebene 4"/>
    <w:basedOn w:val="Normal"/>
    <w:link w:val="AufzhlungEbene4Zchn"/>
    <w:semiHidden/>
    <w:qFormat/>
    <w:rsid w:val="00937998"/>
    <w:pPr>
      <w:numPr>
        <w:ilvl w:val="3"/>
        <w:numId w:val="2"/>
      </w:numPr>
    </w:pPr>
  </w:style>
  <w:style w:type="paragraph" w:customStyle="1" w:styleId="AufzhlungEbene5">
    <w:name w:val="Aufzählung Ebene 5"/>
    <w:basedOn w:val="Normal"/>
    <w:link w:val="AufzhlungEbene5Zchn"/>
    <w:semiHidden/>
    <w:qFormat/>
    <w:rsid w:val="00937998"/>
    <w:pPr>
      <w:numPr>
        <w:ilvl w:val="4"/>
        <w:numId w:val="2"/>
      </w:numPr>
    </w:pPr>
  </w:style>
  <w:style w:type="character" w:customStyle="1" w:styleId="AufzhlungEbene4Zchn">
    <w:name w:val="Aufzählung Ebene 4 Zchn"/>
    <w:basedOn w:val="DefaultParagraphFont"/>
    <w:link w:val="AufzhlungEbene4"/>
    <w:semiHidden/>
    <w:rsid w:val="00456846"/>
    <w:rPr>
      <w:sz w:val="17"/>
      <w:lang w:val="de-CH"/>
    </w:rPr>
  </w:style>
  <w:style w:type="paragraph" w:customStyle="1" w:styleId="NummerierteListeNr1">
    <w:name w:val="Nummerierte Liste Nr. 1"/>
    <w:basedOn w:val="Normal"/>
    <w:link w:val="NummerierteListeNr1Zchn"/>
    <w:uiPriority w:val="2"/>
    <w:semiHidden/>
    <w:qFormat/>
    <w:rsid w:val="00584E09"/>
    <w:pPr>
      <w:numPr>
        <w:numId w:val="16"/>
      </w:numPr>
      <w:ind w:left="1038"/>
    </w:pPr>
  </w:style>
  <w:style w:type="character" w:customStyle="1" w:styleId="AufzhlungEbene5Zchn">
    <w:name w:val="Aufzählung Ebene 5 Zchn"/>
    <w:basedOn w:val="DefaultParagraphFont"/>
    <w:link w:val="AufzhlungEbene5"/>
    <w:semiHidden/>
    <w:rsid w:val="00456846"/>
    <w:rPr>
      <w:sz w:val="17"/>
      <w:lang w:val="de-CH"/>
    </w:rPr>
  </w:style>
  <w:style w:type="paragraph" w:customStyle="1" w:styleId="Hinweisbox">
    <w:name w:val="Hinweisbox"/>
    <w:link w:val="HinweisboxZchn"/>
    <w:qFormat/>
    <w:rsid w:val="00331771"/>
    <w:pPr>
      <w:pBdr>
        <w:top w:val="single" w:sz="4" w:space="4" w:color="000000" w:themeColor="text1"/>
        <w:bottom w:val="single" w:sz="4" w:space="4" w:color="000000" w:themeColor="text1"/>
      </w:pBdr>
    </w:pPr>
    <w:rPr>
      <w:sz w:val="17"/>
      <w:lang w:val="de-CH"/>
    </w:rPr>
  </w:style>
  <w:style w:type="character" w:customStyle="1" w:styleId="NummerierteListeNr1Zchn">
    <w:name w:val="Nummerierte Liste Nr. 1 Zchn"/>
    <w:basedOn w:val="DefaultParagraphFont"/>
    <w:link w:val="NummerierteListeNr1"/>
    <w:uiPriority w:val="2"/>
    <w:semiHidden/>
    <w:rsid w:val="00A76E82"/>
    <w:rPr>
      <w:sz w:val="17"/>
      <w:lang w:val="de-CH"/>
    </w:rPr>
  </w:style>
  <w:style w:type="paragraph" w:customStyle="1" w:styleId="NummerierteListeNr2">
    <w:name w:val="Nummerierte Liste Nr. 2"/>
    <w:basedOn w:val="Normal"/>
    <w:link w:val="NummerierteListeNr2Zchn"/>
    <w:uiPriority w:val="2"/>
    <w:semiHidden/>
    <w:qFormat/>
    <w:rsid w:val="00584E09"/>
    <w:pPr>
      <w:numPr>
        <w:ilvl w:val="1"/>
        <w:numId w:val="16"/>
      </w:numPr>
      <w:ind w:left="1588"/>
    </w:pPr>
  </w:style>
  <w:style w:type="paragraph" w:customStyle="1" w:styleId="NummeriteListeNr3">
    <w:name w:val="Nummerite Liste Nr. 3"/>
    <w:basedOn w:val="Normal"/>
    <w:link w:val="NummeriteListeNr3Zchn"/>
    <w:uiPriority w:val="2"/>
    <w:semiHidden/>
    <w:qFormat/>
    <w:rsid w:val="00584E09"/>
    <w:pPr>
      <w:numPr>
        <w:ilvl w:val="2"/>
        <w:numId w:val="16"/>
      </w:numPr>
      <w:ind w:left="1758"/>
    </w:pPr>
  </w:style>
  <w:style w:type="paragraph" w:customStyle="1" w:styleId="ListeEbene4">
    <w:name w:val="Liste Ebene 4"/>
    <w:basedOn w:val="Normal"/>
    <w:link w:val="ListeEbene4Zchn"/>
    <w:semiHidden/>
    <w:qFormat/>
    <w:rsid w:val="00E46421"/>
    <w:pPr>
      <w:numPr>
        <w:ilvl w:val="3"/>
        <w:numId w:val="3"/>
      </w:numPr>
    </w:pPr>
  </w:style>
  <w:style w:type="character" w:customStyle="1" w:styleId="NummerierteListeNr2Zchn">
    <w:name w:val="Nummerierte Liste Nr. 2 Zchn"/>
    <w:basedOn w:val="DefaultParagraphFont"/>
    <w:link w:val="NummerierteListeNr2"/>
    <w:uiPriority w:val="2"/>
    <w:semiHidden/>
    <w:rsid w:val="00A76E82"/>
    <w:rPr>
      <w:sz w:val="17"/>
      <w:lang w:val="de-CH"/>
    </w:rPr>
  </w:style>
  <w:style w:type="paragraph" w:customStyle="1" w:styleId="ListeEbene5">
    <w:name w:val="Liste Ebene 5"/>
    <w:basedOn w:val="Normal"/>
    <w:link w:val="ListeEbene5Zchn"/>
    <w:semiHidden/>
    <w:qFormat/>
    <w:rsid w:val="00E46421"/>
    <w:pPr>
      <w:numPr>
        <w:ilvl w:val="4"/>
        <w:numId w:val="3"/>
      </w:numPr>
    </w:pPr>
  </w:style>
  <w:style w:type="character" w:customStyle="1" w:styleId="ListeEbene4Zchn">
    <w:name w:val="Liste Ebene 4 Zchn"/>
    <w:basedOn w:val="DefaultParagraphFont"/>
    <w:link w:val="ListeEbene4"/>
    <w:semiHidden/>
    <w:rsid w:val="00456846"/>
    <w:rPr>
      <w:sz w:val="17"/>
      <w:lang w:val="de-CH"/>
    </w:rPr>
  </w:style>
  <w:style w:type="character" w:customStyle="1" w:styleId="ListeEbene5Zchn">
    <w:name w:val="Liste Ebene 5 Zchn"/>
    <w:basedOn w:val="DefaultParagraphFont"/>
    <w:link w:val="ListeEbene5"/>
    <w:semiHidden/>
    <w:rsid w:val="00456846"/>
    <w:rPr>
      <w:sz w:val="17"/>
      <w:lang w:val="de-CH"/>
    </w:rPr>
  </w:style>
  <w:style w:type="paragraph" w:customStyle="1" w:styleId="Anhang1">
    <w:name w:val="Anhang 1"/>
    <w:basedOn w:val="Heading1"/>
    <w:semiHidden/>
    <w:rsid w:val="00606471"/>
    <w:pPr>
      <w:numPr>
        <w:numId w:val="4"/>
      </w:numPr>
    </w:pPr>
    <w:rPr>
      <w:bCs/>
      <w:szCs w:val="28"/>
    </w:rPr>
  </w:style>
  <w:style w:type="paragraph" w:customStyle="1" w:styleId="Anhang2">
    <w:name w:val="Anhang 2"/>
    <w:basedOn w:val="Heading2"/>
    <w:semiHidden/>
    <w:rsid w:val="00606471"/>
    <w:pPr>
      <w:numPr>
        <w:ilvl w:val="1"/>
        <w:numId w:val="4"/>
      </w:numPr>
      <w:spacing w:before="200"/>
    </w:pPr>
    <w:rPr>
      <w:bCs/>
      <w:sz w:val="28"/>
    </w:rPr>
  </w:style>
  <w:style w:type="paragraph" w:styleId="Header">
    <w:name w:val="header"/>
    <w:basedOn w:val="Normal"/>
    <w:link w:val="HeaderChar"/>
    <w:uiPriority w:val="99"/>
    <w:semiHidden/>
    <w:rsid w:val="00F96986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A18"/>
    <w:rPr>
      <w:sz w:val="17"/>
      <w:lang w:val="de-CH"/>
    </w:rPr>
  </w:style>
  <w:style w:type="paragraph" w:styleId="Footer">
    <w:name w:val="footer"/>
    <w:basedOn w:val="Normal"/>
    <w:link w:val="FooterChar"/>
    <w:uiPriority w:val="99"/>
    <w:semiHidden/>
    <w:rsid w:val="00F241A4"/>
    <w:pPr>
      <w:tabs>
        <w:tab w:val="center" w:pos="4536"/>
        <w:tab w:val="right" w:pos="9072"/>
      </w:tabs>
      <w:spacing w:line="240" w:lineRule="auto"/>
    </w:pPr>
    <w:rPr>
      <w:sz w:val="1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2A18"/>
    <w:rPr>
      <w:sz w:val="12"/>
      <w:lang w:val="de-CH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03618E"/>
    <w:pPr>
      <w:numPr>
        <w:ilvl w:val="1"/>
      </w:numPr>
      <w:spacing w:line="360" w:lineRule="exact"/>
    </w:pPr>
    <w:rPr>
      <w:rFonts w:eastAsiaTheme="minorEastAsia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76E82"/>
    <w:rPr>
      <w:rFonts w:eastAsiaTheme="minorEastAsia"/>
      <w:sz w:val="26"/>
      <w:lang w:val="de-CH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03618E"/>
    <w:pPr>
      <w:spacing w:line="720" w:lineRule="exact"/>
    </w:pPr>
    <w:rPr>
      <w:rFonts w:asciiTheme="majorHAnsi" w:eastAsiaTheme="majorEastAsia" w:hAnsiTheme="majorHAnsi" w:cstheme="majorBidi"/>
      <w:b/>
      <w:caps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76E82"/>
    <w:rPr>
      <w:rFonts w:asciiTheme="majorHAnsi" w:eastAsiaTheme="majorEastAsia" w:hAnsiTheme="majorHAnsi" w:cstheme="majorBidi"/>
      <w:b/>
      <w:caps/>
      <w:kern w:val="28"/>
      <w:sz w:val="56"/>
      <w:szCs w:val="56"/>
      <w:lang w:val="de-CH"/>
    </w:rPr>
  </w:style>
  <w:style w:type="paragraph" w:customStyle="1" w:styleId="Anhang3">
    <w:name w:val="Anhang 3"/>
    <w:basedOn w:val="Heading3"/>
    <w:semiHidden/>
    <w:rsid w:val="00606471"/>
    <w:pPr>
      <w:numPr>
        <w:ilvl w:val="2"/>
        <w:numId w:val="4"/>
      </w:numPr>
      <w:spacing w:before="200"/>
    </w:pPr>
    <w:rPr>
      <w:bCs/>
      <w:szCs w:val="22"/>
    </w:rPr>
  </w:style>
  <w:style w:type="paragraph" w:styleId="TOC1">
    <w:name w:val="toc 1"/>
    <w:basedOn w:val="Normal"/>
    <w:next w:val="Normal"/>
    <w:autoRedefine/>
    <w:uiPriority w:val="39"/>
    <w:rsid w:val="0003618E"/>
    <w:pPr>
      <w:tabs>
        <w:tab w:val="left" w:pos="1044"/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2">
    <w:name w:val="toc 2"/>
    <w:basedOn w:val="Normal"/>
    <w:next w:val="Normal"/>
    <w:autoRedefine/>
    <w:uiPriority w:val="39"/>
    <w:rsid w:val="00182E25"/>
    <w:pPr>
      <w:tabs>
        <w:tab w:val="right" w:leader="dot" w:pos="9060"/>
      </w:tabs>
      <w:spacing w:line="280" w:lineRule="exact"/>
      <w:ind w:left="567" w:hanging="567"/>
    </w:pPr>
    <w:rPr>
      <w:b/>
    </w:rPr>
  </w:style>
  <w:style w:type="paragraph" w:styleId="TOC3">
    <w:name w:val="toc 3"/>
    <w:basedOn w:val="Normal"/>
    <w:next w:val="Normal"/>
    <w:autoRedefine/>
    <w:uiPriority w:val="39"/>
    <w:semiHidden/>
    <w:rsid w:val="00182E25"/>
    <w:pPr>
      <w:tabs>
        <w:tab w:val="left" w:pos="1498"/>
        <w:tab w:val="right" w:leader="dot" w:pos="9060"/>
      </w:tabs>
      <w:spacing w:line="280" w:lineRule="exact"/>
      <w:ind w:left="1418" w:hanging="851"/>
    </w:pPr>
  </w:style>
  <w:style w:type="character" w:styleId="Hyperlink">
    <w:name w:val="Hyperlink"/>
    <w:basedOn w:val="DefaultParagraphFont"/>
    <w:uiPriority w:val="99"/>
    <w:rsid w:val="00264033"/>
    <w:rPr>
      <w:color w:val="auto"/>
      <w:u w:val="none"/>
      <w:lang w:val="de-CH"/>
    </w:rPr>
  </w:style>
  <w:style w:type="character" w:styleId="PlaceholderText">
    <w:name w:val="Placeholder Text"/>
    <w:basedOn w:val="DefaultParagraphFont"/>
    <w:uiPriority w:val="99"/>
    <w:semiHidden/>
    <w:rsid w:val="00A946FF"/>
    <w:rPr>
      <w:vanish/>
      <w:color w:val="808080"/>
      <w:lang w:val="de-CH"/>
    </w:rPr>
  </w:style>
  <w:style w:type="table" w:styleId="TableGrid">
    <w:name w:val="Table Grid"/>
    <w:basedOn w:val="TableNormal"/>
    <w:uiPriority w:val="59"/>
    <w:rsid w:val="00F241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semiHidden/>
    <w:qFormat/>
    <w:rsid w:val="00B0235F"/>
    <w:rPr>
      <w:rFonts w:asciiTheme="minorHAnsi" w:hAnsiTheme="minorHAnsi"/>
      <w:b/>
      <w:bCs/>
      <w:color w:val="FFFFFF" w:themeColor="background1"/>
      <w:sz w:val="21"/>
      <w:u w:color="ED6A69" w:themeColor="accent1"/>
      <w:bdr w:val="none" w:sz="0" w:space="0" w:color="auto"/>
      <w:shd w:val="clear" w:color="auto" w:fill="auto"/>
      <w:lang w:val="de-CH"/>
    </w:rPr>
  </w:style>
  <w:style w:type="character" w:styleId="SubtleReference">
    <w:name w:val="Subtle Reference"/>
    <w:basedOn w:val="DefaultParagraphFont"/>
    <w:uiPriority w:val="31"/>
    <w:semiHidden/>
    <w:qFormat/>
    <w:rsid w:val="00390B59"/>
    <w:rPr>
      <w:smallCaps/>
      <w:color w:val="5A5A5A" w:themeColor="text1" w:themeTint="A5"/>
      <w:lang w:val="de-CH"/>
    </w:rPr>
  </w:style>
  <w:style w:type="character" w:styleId="IntenseReference">
    <w:name w:val="Intense Reference"/>
    <w:basedOn w:val="DefaultParagraphFont"/>
    <w:uiPriority w:val="32"/>
    <w:semiHidden/>
    <w:qFormat/>
    <w:rsid w:val="00390B59"/>
    <w:rPr>
      <w:b/>
      <w:bCs/>
      <w:smallCaps/>
      <w:color w:val="ED6A69" w:themeColor="accent1"/>
      <w:spacing w:val="5"/>
      <w:lang w:val="de-CH"/>
    </w:rPr>
  </w:style>
  <w:style w:type="character" w:styleId="Emphasis">
    <w:name w:val="Emphasis"/>
    <w:basedOn w:val="DefaultParagraphFont"/>
    <w:uiPriority w:val="20"/>
    <w:semiHidden/>
    <w:qFormat/>
    <w:rsid w:val="005B5ADD"/>
    <w:rPr>
      <w:i/>
      <w:iCs/>
      <w:lang w:val="de-CH"/>
    </w:rPr>
  </w:style>
  <w:style w:type="character" w:customStyle="1" w:styleId="NummeriteListeNr3Zchn">
    <w:name w:val="Nummerite Liste Nr. 3 Zchn"/>
    <w:basedOn w:val="DefaultParagraphFont"/>
    <w:link w:val="NummeriteListeNr3"/>
    <w:uiPriority w:val="2"/>
    <w:semiHidden/>
    <w:rsid w:val="00A76E82"/>
    <w:rPr>
      <w:sz w:val="17"/>
      <w:lang w:val="de-CH"/>
    </w:rPr>
  </w:style>
  <w:style w:type="paragraph" w:customStyle="1" w:styleId="ListeEbenea">
    <w:name w:val="Liste Ebene a"/>
    <w:basedOn w:val="Normal"/>
    <w:link w:val="ListeEbeneaZchn"/>
    <w:uiPriority w:val="2"/>
    <w:semiHidden/>
    <w:qFormat/>
    <w:rsid w:val="00F56A67"/>
    <w:pPr>
      <w:numPr>
        <w:numId w:val="19"/>
      </w:numPr>
      <w:ind w:left="1038"/>
    </w:pPr>
  </w:style>
  <w:style w:type="paragraph" w:customStyle="1" w:styleId="ListeEbeneb">
    <w:name w:val="Liste Ebene b"/>
    <w:basedOn w:val="Normal"/>
    <w:link w:val="ListeEbenebZchn"/>
    <w:uiPriority w:val="2"/>
    <w:semiHidden/>
    <w:qFormat/>
    <w:rsid w:val="00F56A67"/>
    <w:pPr>
      <w:numPr>
        <w:ilvl w:val="1"/>
        <w:numId w:val="19"/>
      </w:numPr>
      <w:spacing w:line="240" w:lineRule="atLeast"/>
      <w:ind w:left="1446"/>
    </w:pPr>
  </w:style>
  <w:style w:type="character" w:customStyle="1" w:styleId="ListeEbeneaZchn">
    <w:name w:val="Liste Ebene a Zchn"/>
    <w:basedOn w:val="DefaultParagraphFont"/>
    <w:link w:val="ListeEbenea"/>
    <w:uiPriority w:val="2"/>
    <w:semiHidden/>
    <w:rsid w:val="00A76E82"/>
    <w:rPr>
      <w:sz w:val="17"/>
      <w:lang w:val="de-CH"/>
    </w:rPr>
  </w:style>
  <w:style w:type="paragraph" w:customStyle="1" w:styleId="ListeEbenec">
    <w:name w:val="Liste Ebene c"/>
    <w:basedOn w:val="Normal"/>
    <w:link w:val="ListeEbenecZchn"/>
    <w:uiPriority w:val="2"/>
    <w:semiHidden/>
    <w:qFormat/>
    <w:rsid w:val="00F94A2F"/>
    <w:pPr>
      <w:numPr>
        <w:ilvl w:val="2"/>
        <w:numId w:val="19"/>
      </w:numPr>
      <w:ind w:left="1843"/>
    </w:pPr>
  </w:style>
  <w:style w:type="character" w:customStyle="1" w:styleId="ListeEbenebZchn">
    <w:name w:val="Liste Ebene b Zchn"/>
    <w:basedOn w:val="DefaultParagraphFont"/>
    <w:link w:val="ListeEbeneb"/>
    <w:uiPriority w:val="2"/>
    <w:semiHidden/>
    <w:rsid w:val="00A76E82"/>
    <w:rPr>
      <w:sz w:val="17"/>
      <w:lang w:val="de-CH"/>
    </w:rPr>
  </w:style>
  <w:style w:type="paragraph" w:customStyle="1" w:styleId="ListeEbenei">
    <w:name w:val="Liste Ebene i"/>
    <w:basedOn w:val="Normal"/>
    <w:link w:val="ListeEbeneiZchn"/>
    <w:semiHidden/>
    <w:qFormat/>
    <w:rsid w:val="00457394"/>
    <w:pPr>
      <w:numPr>
        <w:numId w:val="20"/>
      </w:numPr>
    </w:pPr>
  </w:style>
  <w:style w:type="character" w:customStyle="1" w:styleId="ListeEbenecZchn">
    <w:name w:val="Liste Ebene c Zchn"/>
    <w:basedOn w:val="DefaultParagraphFont"/>
    <w:link w:val="ListeEbenec"/>
    <w:uiPriority w:val="2"/>
    <w:semiHidden/>
    <w:rsid w:val="00A76E82"/>
    <w:rPr>
      <w:sz w:val="17"/>
      <w:lang w:val="de-CH"/>
    </w:rPr>
  </w:style>
  <w:style w:type="paragraph" w:customStyle="1" w:styleId="ListeEbeneii">
    <w:name w:val="Liste Ebene ii"/>
    <w:basedOn w:val="Normal"/>
    <w:link w:val="ListeEbeneiiZchn"/>
    <w:semiHidden/>
    <w:qFormat/>
    <w:rsid w:val="00457394"/>
    <w:pPr>
      <w:numPr>
        <w:ilvl w:val="1"/>
        <w:numId w:val="20"/>
      </w:numPr>
    </w:pPr>
  </w:style>
  <w:style w:type="character" w:customStyle="1" w:styleId="ListeEbeneiZchn">
    <w:name w:val="Liste Ebene i Zchn"/>
    <w:basedOn w:val="DefaultParagraphFont"/>
    <w:link w:val="ListeEbenei"/>
    <w:semiHidden/>
    <w:rsid w:val="007A6071"/>
    <w:rPr>
      <w:sz w:val="17"/>
      <w:lang w:val="de-CH"/>
    </w:rPr>
  </w:style>
  <w:style w:type="paragraph" w:customStyle="1" w:styleId="ListeEbeneiii">
    <w:name w:val="Liste Ebene iii"/>
    <w:basedOn w:val="Normal"/>
    <w:link w:val="ListeEbeneiiiZchn"/>
    <w:semiHidden/>
    <w:qFormat/>
    <w:rsid w:val="00457394"/>
    <w:pPr>
      <w:numPr>
        <w:ilvl w:val="2"/>
        <w:numId w:val="20"/>
      </w:numPr>
    </w:pPr>
  </w:style>
  <w:style w:type="character" w:customStyle="1" w:styleId="ListeEbeneiiZchn">
    <w:name w:val="Liste Ebene ii Zchn"/>
    <w:basedOn w:val="DefaultParagraphFont"/>
    <w:link w:val="ListeEbeneii"/>
    <w:semiHidden/>
    <w:rsid w:val="007A6071"/>
    <w:rPr>
      <w:sz w:val="17"/>
      <w:lang w:val="de-CH"/>
    </w:rPr>
  </w:style>
  <w:style w:type="table" w:styleId="ListTable2">
    <w:name w:val="List Table 2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ListeEbeneiiiZchn">
    <w:name w:val="Liste Ebene iii Zchn"/>
    <w:basedOn w:val="DefaultParagraphFont"/>
    <w:link w:val="ListeEbeneiii"/>
    <w:semiHidden/>
    <w:rsid w:val="007A6071"/>
    <w:rPr>
      <w:sz w:val="17"/>
      <w:lang w:val="de-CH"/>
    </w:rPr>
  </w:style>
  <w:style w:type="table" w:styleId="ListTable2-Accent4">
    <w:name w:val="List Table 2 Accent 4"/>
    <w:basedOn w:val="TableNormal"/>
    <w:uiPriority w:val="47"/>
    <w:rsid w:val="00BD105D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bottom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ListTable1Light-Accent4">
    <w:name w:val="List Table 1 Light Accent 4"/>
    <w:basedOn w:val="TableNormal"/>
    <w:uiPriority w:val="46"/>
    <w:rsid w:val="00BD105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A4C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styleId="PlainTable2">
    <w:name w:val="Plain Table 2"/>
    <w:basedOn w:val="TableNormal"/>
    <w:uiPriority w:val="42"/>
    <w:rsid w:val="003A1716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ufzhlungBulletpointEbene1">
    <w:name w:val="Aufzählung Bulletpoint Ebene 1"/>
    <w:basedOn w:val="Normal"/>
    <w:link w:val="AufzhlungBulletpointEbene1Zchn"/>
    <w:qFormat/>
    <w:rsid w:val="00933836"/>
    <w:pPr>
      <w:numPr>
        <w:numId w:val="21"/>
      </w:numPr>
      <w:ind w:left="1038"/>
    </w:pPr>
  </w:style>
  <w:style w:type="paragraph" w:customStyle="1" w:styleId="AufzhlungBulletpointEbene2">
    <w:name w:val="Aufzählung Bulletpoint Ebene 2"/>
    <w:basedOn w:val="Normal"/>
    <w:link w:val="AufzhlungBulletpointEbene2Zchn"/>
    <w:semiHidden/>
    <w:qFormat/>
    <w:rsid w:val="00F94A2F"/>
    <w:pPr>
      <w:numPr>
        <w:ilvl w:val="1"/>
        <w:numId w:val="21"/>
      </w:numPr>
      <w:ind w:left="1446"/>
    </w:pPr>
  </w:style>
  <w:style w:type="character" w:customStyle="1" w:styleId="AufzhlungBulletpointEbene1Zchn">
    <w:name w:val="Aufzählung Bulletpoint Ebene 1 Zchn"/>
    <w:basedOn w:val="DefaultParagraphFont"/>
    <w:link w:val="AufzhlungBulletpointEbene1"/>
    <w:rsid w:val="00933836"/>
    <w:rPr>
      <w:sz w:val="17"/>
      <w:lang w:val="de-CH"/>
    </w:rPr>
  </w:style>
  <w:style w:type="paragraph" w:customStyle="1" w:styleId="AufzhlungBulletpointEbene3">
    <w:name w:val="Aufzählung Bulletpoint Ebene 3"/>
    <w:basedOn w:val="Normal"/>
    <w:link w:val="AufzhlungBulletpointEbene3Zchn"/>
    <w:semiHidden/>
    <w:qFormat/>
    <w:rsid w:val="00F94A2F"/>
    <w:pPr>
      <w:numPr>
        <w:ilvl w:val="2"/>
        <w:numId w:val="21"/>
      </w:numPr>
      <w:ind w:left="1843"/>
    </w:pPr>
  </w:style>
  <w:style w:type="character" w:customStyle="1" w:styleId="AufzhlungBulletpointEbene2Zchn">
    <w:name w:val="Aufzählung Bulletpoint Ebene 2 Zchn"/>
    <w:basedOn w:val="DefaultParagraphFont"/>
    <w:link w:val="AufzhlungBulletpointEbene2"/>
    <w:semiHidden/>
    <w:rsid w:val="00A76E82"/>
    <w:rPr>
      <w:sz w:val="17"/>
      <w:lang w:val="de-CH"/>
    </w:rPr>
  </w:style>
  <w:style w:type="paragraph" w:styleId="Bibliography">
    <w:name w:val="Bibliography"/>
    <w:basedOn w:val="Normal"/>
    <w:next w:val="Normal"/>
    <w:uiPriority w:val="37"/>
    <w:semiHidden/>
    <w:rsid w:val="00AA2AC2"/>
  </w:style>
  <w:style w:type="character" w:customStyle="1" w:styleId="AufzhlungBulletpointEbene3Zchn">
    <w:name w:val="Aufzählung Bulletpoint Ebene 3 Zchn"/>
    <w:basedOn w:val="DefaultParagraphFont"/>
    <w:link w:val="AufzhlungBulletpointEbene3"/>
    <w:semiHidden/>
    <w:rsid w:val="00A76E82"/>
    <w:rPr>
      <w:sz w:val="17"/>
      <w:lang w:val="de-CH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A0494"/>
    <w:pPr>
      <w:pBdr>
        <w:top w:val="single" w:sz="8" w:space="10" w:color="ED6A69" w:themeColor="accent1"/>
        <w:bottom w:val="single" w:sz="8" w:space="10" w:color="ED6A69" w:themeColor="accent1"/>
      </w:pBdr>
      <w:spacing w:before="340" w:after="340"/>
      <w:ind w:left="1701" w:right="1701"/>
      <w:jc w:val="center"/>
    </w:pPr>
    <w:rPr>
      <w:iCs/>
      <w:caps/>
      <w:color w:val="DEDC00" w:themeColor="text2"/>
      <w:spacing w:val="10"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A6071"/>
    <w:rPr>
      <w:iCs/>
      <w:caps/>
      <w:color w:val="DEDC00" w:themeColor="text2"/>
      <w:spacing w:val="10"/>
      <w:sz w:val="32"/>
      <w:lang w:val="de-CH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F7550"/>
    <w:pPr>
      <w:spacing w:line="240" w:lineRule="auto"/>
      <w:ind w:left="210" w:hanging="210"/>
    </w:pPr>
  </w:style>
  <w:style w:type="character" w:customStyle="1" w:styleId="NichtaufgelsteErwhnung1">
    <w:name w:val="Nicht aufgelöste Erwähnung1"/>
    <w:basedOn w:val="DefaultParagraphFont"/>
    <w:uiPriority w:val="99"/>
    <w:semiHidden/>
    <w:unhideWhenUsed/>
    <w:rsid w:val="00264033"/>
    <w:rPr>
      <w:color w:val="605E5C"/>
      <w:shd w:val="clear" w:color="auto" w:fill="E1DFDD"/>
      <w:lang w:val="de-CH"/>
    </w:rPr>
  </w:style>
  <w:style w:type="paragraph" w:customStyle="1" w:styleId="TextAbschlusseite">
    <w:name w:val="Text Abschlusseite"/>
    <w:basedOn w:val="Normal"/>
    <w:link w:val="TextAbschlusseiteZchn"/>
    <w:semiHidden/>
    <w:qFormat/>
    <w:rsid w:val="009B7858"/>
    <w:pPr>
      <w:spacing w:line="180" w:lineRule="exact"/>
    </w:pPr>
    <w:rPr>
      <w:sz w:val="14"/>
    </w:rPr>
  </w:style>
  <w:style w:type="character" w:customStyle="1" w:styleId="TextAbschlusseiteZchn">
    <w:name w:val="Text Abschlusseite Zchn"/>
    <w:basedOn w:val="DefaultParagraphFont"/>
    <w:link w:val="TextAbschlusseite"/>
    <w:semiHidden/>
    <w:rsid w:val="006C2A18"/>
    <w:rPr>
      <w:sz w:val="14"/>
      <w:lang w:val="de-CH"/>
    </w:rPr>
  </w:style>
  <w:style w:type="paragraph" w:styleId="Caption">
    <w:name w:val="caption"/>
    <w:basedOn w:val="Normal"/>
    <w:next w:val="Normal"/>
    <w:uiPriority w:val="35"/>
    <w:semiHidden/>
    <w:qFormat/>
    <w:rsid w:val="00F00115"/>
    <w:pPr>
      <w:spacing w:before="200" w:after="200" w:line="240" w:lineRule="auto"/>
    </w:pPr>
    <w:rPr>
      <w:iCs/>
      <w:sz w:val="15"/>
      <w:szCs w:val="18"/>
    </w:rPr>
  </w:style>
  <w:style w:type="paragraph" w:styleId="TableofFigures">
    <w:name w:val="table of figures"/>
    <w:basedOn w:val="Normal"/>
    <w:next w:val="Normal"/>
    <w:uiPriority w:val="99"/>
    <w:semiHidden/>
    <w:rsid w:val="0003618E"/>
  </w:style>
  <w:style w:type="table" w:styleId="ListTable5Dark-Accent1">
    <w:name w:val="List Table 5 Dark Accent 1"/>
    <w:basedOn w:val="TableNormal"/>
    <w:uiPriority w:val="50"/>
    <w:rsid w:val="00331EE9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6A69" w:themeColor="accent1"/>
        <w:left w:val="single" w:sz="24" w:space="0" w:color="ED6A69" w:themeColor="accent1"/>
        <w:bottom w:val="single" w:sz="24" w:space="0" w:color="ED6A69" w:themeColor="accent1"/>
        <w:right w:val="single" w:sz="24" w:space="0" w:color="ED6A69" w:themeColor="accent1"/>
      </w:tblBorders>
    </w:tblPr>
    <w:tcPr>
      <w:shd w:val="clear" w:color="auto" w:fill="ED6A6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IntroseiteTitel">
    <w:name w:val="Introseite Titel"/>
    <w:basedOn w:val="Title"/>
    <w:semiHidden/>
    <w:qFormat/>
    <w:rsid w:val="00B204F2"/>
    <w:pPr>
      <w:spacing w:line="800" w:lineRule="exact"/>
    </w:pPr>
    <w:rPr>
      <w:sz w:val="68"/>
    </w:rPr>
  </w:style>
  <w:style w:type="paragraph" w:customStyle="1" w:styleId="IntroseiteText">
    <w:name w:val="Introseite Text"/>
    <w:basedOn w:val="Normal"/>
    <w:semiHidden/>
    <w:qFormat/>
    <w:rsid w:val="00B204F2"/>
    <w:pPr>
      <w:spacing w:before="200"/>
      <w:jc w:val="both"/>
    </w:pPr>
  </w:style>
  <w:style w:type="table" w:styleId="PlainTable1">
    <w:name w:val="Plain Table 1"/>
    <w:basedOn w:val="TableNormal"/>
    <w:uiPriority w:val="41"/>
    <w:rsid w:val="00C9072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IntenseEmphasis">
    <w:name w:val="Intense Emphasis"/>
    <w:basedOn w:val="DefaultParagraphFont"/>
    <w:uiPriority w:val="21"/>
    <w:semiHidden/>
    <w:qFormat/>
    <w:rsid w:val="00E62A06"/>
    <w:rPr>
      <w:b/>
      <w:bCs/>
      <w:i w:val="0"/>
      <w:iCs/>
      <w:color w:val="DEDC00" w:themeColor="text2"/>
      <w:lang w:val="de-CH"/>
    </w:rPr>
  </w:style>
  <w:style w:type="paragraph" w:customStyle="1" w:styleId="Einzug1mm">
    <w:name w:val="Einzug 1mm"/>
    <w:basedOn w:val="Normal"/>
    <w:semiHidden/>
    <w:qFormat/>
    <w:rsid w:val="00E62A06"/>
    <w:pPr>
      <w:ind w:left="57" w:right="57"/>
    </w:pPr>
  </w:style>
  <w:style w:type="paragraph" w:customStyle="1" w:styleId="TabellentitelOffice">
    <w:name w:val="Tabellentitel Office"/>
    <w:basedOn w:val="Normal"/>
    <w:next w:val="Normal"/>
    <w:uiPriority w:val="7"/>
    <w:semiHidden/>
    <w:qFormat/>
    <w:rsid w:val="0033135B"/>
    <w:pPr>
      <w:pBdr>
        <w:top w:val="single" w:sz="4" w:space="2" w:color="000000" w:themeColor="text1"/>
      </w:pBdr>
      <w:contextualSpacing/>
    </w:pPr>
    <w:rPr>
      <w:rFonts w:ascii="Work Sans" w:hAnsi="Work Sans"/>
      <w:caps/>
      <w:color w:val="DEDC00" w:themeColor="text2"/>
    </w:rPr>
  </w:style>
  <w:style w:type="character" w:customStyle="1" w:styleId="FormatvorlagePlatzhaltertextText1">
    <w:name w:val="Formatvorlage Platzhaltertext + Text 1"/>
    <w:basedOn w:val="PlaceholderText"/>
    <w:semiHidden/>
    <w:rsid w:val="0033135B"/>
    <w:rPr>
      <w:vanish w:val="0"/>
      <w:color w:val="000000" w:themeColor="text1"/>
      <w:lang w:val="de-C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7D25"/>
    <w:pPr>
      <w:spacing w:line="240" w:lineRule="auto"/>
    </w:pPr>
    <w:rPr>
      <w:rFonts w:ascii="Segoe UI" w:hAnsi="Segoe UI" w:cs="Segoe UI"/>
      <w:sz w:val="18"/>
      <w:szCs w:val="18"/>
    </w:rPr>
  </w:style>
  <w:style w:type="numbering" w:customStyle="1" w:styleId="Lufthansa">
    <w:name w:val="Lufthansa"/>
    <w:basedOn w:val="NoList"/>
    <w:uiPriority w:val="99"/>
    <w:rsid w:val="00FD23BB"/>
    <w:pPr>
      <w:numPr>
        <w:numId w:val="22"/>
      </w:numPr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7D25"/>
    <w:rPr>
      <w:rFonts w:ascii="Segoe UI" w:hAnsi="Segoe UI" w:cs="Segoe UI"/>
      <w:sz w:val="18"/>
      <w:szCs w:val="18"/>
      <w:lang w:val="de-CH"/>
    </w:rPr>
  </w:style>
  <w:style w:type="paragraph" w:styleId="TOC4">
    <w:name w:val="toc 4"/>
    <w:basedOn w:val="Normal"/>
    <w:next w:val="Normal"/>
    <w:autoRedefine/>
    <w:uiPriority w:val="39"/>
    <w:semiHidden/>
    <w:rsid w:val="00A60B1E"/>
    <w:pPr>
      <w:spacing w:line="280" w:lineRule="exact"/>
      <w:ind w:left="1418" w:hanging="851"/>
    </w:pPr>
  </w:style>
  <w:style w:type="paragraph" w:styleId="TOC5">
    <w:name w:val="toc 5"/>
    <w:basedOn w:val="Normal"/>
    <w:next w:val="Normal"/>
    <w:autoRedefine/>
    <w:uiPriority w:val="39"/>
    <w:semiHidden/>
    <w:rsid w:val="00A60B1E"/>
    <w:pPr>
      <w:spacing w:line="280" w:lineRule="exact"/>
      <w:ind w:left="1588" w:hanging="1021"/>
    </w:pPr>
  </w:style>
  <w:style w:type="table" w:styleId="ListTable4-Accent1">
    <w:name w:val="List Table 4 Accent 1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4A4A4" w:themeColor="accent1" w:themeTint="99"/>
        <w:left w:val="single" w:sz="4" w:space="0" w:color="F4A4A4" w:themeColor="accent1" w:themeTint="99"/>
        <w:bottom w:val="single" w:sz="4" w:space="0" w:color="F4A4A4" w:themeColor="accent1" w:themeTint="99"/>
        <w:right w:val="single" w:sz="4" w:space="0" w:color="F4A4A4" w:themeColor="accent1" w:themeTint="99"/>
        <w:insideH w:val="single" w:sz="4" w:space="0" w:color="F4A4A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6A69" w:themeColor="accent1"/>
          <w:left w:val="single" w:sz="4" w:space="0" w:color="ED6A69" w:themeColor="accent1"/>
          <w:bottom w:val="single" w:sz="4" w:space="0" w:color="ED6A69" w:themeColor="accent1"/>
          <w:right w:val="single" w:sz="4" w:space="0" w:color="ED6A69" w:themeColor="accent1"/>
          <w:insideH w:val="nil"/>
        </w:tcBorders>
        <w:shd w:val="clear" w:color="auto" w:fill="ED6A69" w:themeFill="accent1"/>
      </w:tcPr>
    </w:tblStylePr>
    <w:tblStylePr w:type="lastRow">
      <w:rPr>
        <w:b/>
        <w:bCs/>
      </w:rPr>
      <w:tblPr/>
      <w:tcPr>
        <w:tcBorders>
          <w:top w:val="double" w:sz="4" w:space="0" w:color="F4A4A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0E0" w:themeFill="accent1" w:themeFillTint="33"/>
      </w:tcPr>
    </w:tblStylePr>
    <w:tblStylePr w:type="band1Horz">
      <w:tblPr/>
      <w:tcPr>
        <w:shd w:val="clear" w:color="auto" w:fill="FBE0E0" w:themeFill="accent1" w:themeFillTint="33"/>
      </w:tcPr>
    </w:tblStylePr>
  </w:style>
  <w:style w:type="table" w:styleId="ListTable4-Accent3">
    <w:name w:val="List Table 4 Accent 3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FFD563" w:themeColor="accent3" w:themeTint="99"/>
        <w:left w:val="single" w:sz="4" w:space="0" w:color="FFD563" w:themeColor="accent3" w:themeTint="99"/>
        <w:bottom w:val="single" w:sz="4" w:space="0" w:color="FFD563" w:themeColor="accent3" w:themeTint="99"/>
        <w:right w:val="single" w:sz="4" w:space="0" w:color="FFD563" w:themeColor="accent3" w:themeTint="99"/>
        <w:insideH w:val="single" w:sz="4" w:space="0" w:color="FFD56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B900" w:themeColor="accent3"/>
          <w:left w:val="single" w:sz="4" w:space="0" w:color="FBB900" w:themeColor="accent3"/>
          <w:bottom w:val="single" w:sz="4" w:space="0" w:color="FBB900" w:themeColor="accent3"/>
          <w:right w:val="single" w:sz="4" w:space="0" w:color="FBB900" w:themeColor="accent3"/>
          <w:insideH w:val="nil"/>
        </w:tcBorders>
        <w:shd w:val="clear" w:color="auto" w:fill="FBB900" w:themeFill="accent3"/>
      </w:tcPr>
    </w:tblStylePr>
    <w:tblStylePr w:type="lastRow">
      <w:rPr>
        <w:b/>
        <w:bCs/>
      </w:rPr>
      <w:tblPr/>
      <w:tcPr>
        <w:tcBorders>
          <w:top w:val="double" w:sz="4" w:space="0" w:color="FFD56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CB" w:themeFill="accent3" w:themeFillTint="33"/>
      </w:tcPr>
    </w:tblStylePr>
    <w:tblStylePr w:type="band1Horz">
      <w:tblPr/>
      <w:tcPr>
        <w:shd w:val="clear" w:color="auto" w:fill="FFF1CB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753904"/>
    <w:pPr>
      <w:spacing w:after="0" w:line="240" w:lineRule="auto"/>
    </w:pPr>
    <w:tblPr>
      <w:tblStyleRowBandSize w:val="1"/>
      <w:tblStyleColBandSize w:val="1"/>
      <w:tblBorders>
        <w:top w:val="single" w:sz="4" w:space="0" w:color="A0A4CF" w:themeColor="accent4" w:themeTint="99"/>
        <w:left w:val="single" w:sz="4" w:space="0" w:color="A0A4CF" w:themeColor="accent4" w:themeTint="99"/>
        <w:bottom w:val="single" w:sz="4" w:space="0" w:color="A0A4CF" w:themeColor="accent4" w:themeTint="99"/>
        <w:right w:val="single" w:sz="4" w:space="0" w:color="A0A4CF" w:themeColor="accent4" w:themeTint="99"/>
        <w:insideH w:val="single" w:sz="4" w:space="0" w:color="A0A4C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table" w:customStyle="1" w:styleId="PHGraubuenden">
    <w:name w:val="PH Graubuenden"/>
    <w:basedOn w:val="ListTable4-Accent4"/>
    <w:uiPriority w:val="99"/>
    <w:rsid w:val="00D63009"/>
    <w:tblPr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12" w:space="0" w:color="FFFFFF" w:themeColor="background1"/>
        <w:insideV w:val="single" w:sz="12" w:space="0" w:color="FFFFFF" w:themeColor="background1"/>
      </w:tblBorders>
      <w:tblCellMar>
        <w:bottom w:w="312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169AF" w:themeColor="accent4"/>
          <w:left w:val="single" w:sz="4" w:space="0" w:color="6169AF" w:themeColor="accent4"/>
          <w:bottom w:val="single" w:sz="4" w:space="0" w:color="6169AF" w:themeColor="accent4"/>
          <w:right w:val="single" w:sz="4" w:space="0" w:color="6169AF" w:themeColor="accent4"/>
          <w:insideH w:val="nil"/>
        </w:tcBorders>
        <w:shd w:val="clear" w:color="auto" w:fill="6169AF" w:themeFill="accent4"/>
      </w:tcPr>
    </w:tblStylePr>
    <w:tblStylePr w:type="lastRow">
      <w:rPr>
        <w:b/>
        <w:bCs/>
      </w:rPr>
      <w:tblPr/>
      <w:tcPr>
        <w:tcBorders>
          <w:top w:val="double" w:sz="4" w:space="0" w:color="A0A4C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0EF" w:themeFill="accent4" w:themeFillTint="33"/>
      </w:tcPr>
    </w:tblStylePr>
    <w:tblStylePr w:type="band1Horz">
      <w:tblPr/>
      <w:tcPr>
        <w:shd w:val="clear" w:color="auto" w:fill="DFE0EF" w:themeFill="accent4" w:themeFillTint="33"/>
      </w:tcPr>
    </w:tblStylePr>
  </w:style>
  <w:style w:type="paragraph" w:customStyle="1" w:styleId="Versionsangaben">
    <w:name w:val="Versionsangaben"/>
    <w:basedOn w:val="Normal"/>
    <w:link w:val="VersionsangabenZchn"/>
    <w:uiPriority w:val="2"/>
    <w:semiHidden/>
    <w:qFormat/>
    <w:rsid w:val="0003618E"/>
    <w:pPr>
      <w:framePr w:wrap="around" w:vAnchor="page" w:hAnchor="page" w:x="1419" w:y="13893"/>
      <w:spacing w:line="220" w:lineRule="exact"/>
      <w:suppressOverlap/>
    </w:pPr>
    <w:rPr>
      <w:sz w:val="14"/>
    </w:rPr>
  </w:style>
  <w:style w:type="character" w:customStyle="1" w:styleId="VersionsangabenZchn">
    <w:name w:val="Versionsangaben Zchn"/>
    <w:basedOn w:val="DefaultParagraphFont"/>
    <w:link w:val="Versionsangaben"/>
    <w:uiPriority w:val="2"/>
    <w:semiHidden/>
    <w:rsid w:val="004F57F3"/>
    <w:rPr>
      <w:sz w:val="14"/>
      <w:lang w:val="de-CH"/>
    </w:rPr>
  </w:style>
  <w:style w:type="character" w:customStyle="1" w:styleId="HinweisboxZchn">
    <w:name w:val="Hinweisbox Zchn"/>
    <w:basedOn w:val="DefaultParagraphFont"/>
    <w:link w:val="Hinweisbox"/>
    <w:rsid w:val="00D14561"/>
    <w:rPr>
      <w:sz w:val="17"/>
      <w:lang w:val="de-CH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9337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93370"/>
    <w:rPr>
      <w:sz w:val="17"/>
      <w:lang w:val="de-CH"/>
    </w:rPr>
  </w:style>
  <w:style w:type="paragraph" w:styleId="ListBullet">
    <w:name w:val="List Bullet"/>
    <w:basedOn w:val="Normal"/>
    <w:uiPriority w:val="99"/>
    <w:semiHidden/>
    <w:unhideWhenUsed/>
    <w:rsid w:val="00D93370"/>
    <w:pPr>
      <w:numPr>
        <w:numId w:val="5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D93370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93370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93370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93370"/>
    <w:pPr>
      <w:numPr>
        <w:numId w:val="9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93370"/>
    <w:rPr>
      <w:color w:val="878787" w:themeColor="followedHyperlink"/>
      <w:u w:val="single"/>
      <w:lang w:val="de-CH"/>
    </w:rPr>
  </w:style>
  <w:style w:type="paragraph" w:styleId="BlockText">
    <w:name w:val="Block Text"/>
    <w:basedOn w:val="Normal"/>
    <w:uiPriority w:val="99"/>
    <w:semiHidden/>
    <w:unhideWhenUsed/>
    <w:rsid w:val="00D93370"/>
    <w:pPr>
      <w:pBdr>
        <w:top w:val="single" w:sz="2" w:space="10" w:color="ED6A69" w:themeColor="accent1"/>
        <w:left w:val="single" w:sz="2" w:space="10" w:color="ED6A69" w:themeColor="accent1"/>
        <w:bottom w:val="single" w:sz="2" w:space="10" w:color="ED6A69" w:themeColor="accent1"/>
        <w:right w:val="single" w:sz="2" w:space="10" w:color="ED6A69" w:themeColor="accent1"/>
      </w:pBdr>
      <w:ind w:left="1152" w:right="1152"/>
    </w:pPr>
    <w:rPr>
      <w:rFonts w:asciiTheme="minorHAnsi" w:eastAsiaTheme="minorEastAsia" w:hAnsiTheme="minorHAnsi"/>
      <w:i/>
      <w:iCs/>
      <w:color w:val="ED6A69" w:themeColor="accent1"/>
    </w:rPr>
  </w:style>
  <w:style w:type="character" w:styleId="BookTitle">
    <w:name w:val="Book Title"/>
    <w:basedOn w:val="DefaultParagraphFont"/>
    <w:uiPriority w:val="33"/>
    <w:semiHidden/>
    <w:qFormat/>
    <w:rsid w:val="00D93370"/>
    <w:rPr>
      <w:b/>
      <w:bCs/>
      <w:i/>
      <w:iCs/>
      <w:spacing w:val="5"/>
      <w:lang w:val="de-CH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93370"/>
  </w:style>
  <w:style w:type="character" w:customStyle="1" w:styleId="DateChar">
    <w:name w:val="Date Char"/>
    <w:basedOn w:val="DefaultParagraphFont"/>
    <w:link w:val="Date"/>
    <w:uiPriority w:val="99"/>
    <w:semiHidden/>
    <w:rsid w:val="00D93370"/>
    <w:rPr>
      <w:sz w:val="17"/>
      <w:lang w:val="de-CH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93370"/>
    <w:pPr>
      <w:spacing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93370"/>
    <w:rPr>
      <w:rFonts w:ascii="Segoe UI" w:hAnsi="Segoe UI" w:cs="Segoe UI"/>
      <w:sz w:val="16"/>
      <w:szCs w:val="16"/>
      <w:lang w:val="de-CH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93370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D93370"/>
    <w:rPr>
      <w:sz w:val="17"/>
      <w:lang w:val="de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93370"/>
    <w:rPr>
      <w:sz w:val="20"/>
      <w:szCs w:val="20"/>
      <w:lang w:val="de-CH"/>
    </w:rPr>
  </w:style>
  <w:style w:type="character" w:styleId="EndnoteReference">
    <w:name w:val="end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character" w:customStyle="1" w:styleId="Erwhnung1">
    <w:name w:val="Erwähnun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93370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93370"/>
    <w:rPr>
      <w:sz w:val="17"/>
      <w:lang w:val="de-CH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93370"/>
    <w:rPr>
      <w:sz w:val="20"/>
      <w:szCs w:val="20"/>
      <w:lang w:val="de-CH"/>
    </w:rPr>
  </w:style>
  <w:style w:type="character" w:styleId="FootnoteReference">
    <w:name w:val="footnote reference"/>
    <w:basedOn w:val="DefaultParagraphFont"/>
    <w:uiPriority w:val="99"/>
    <w:semiHidden/>
    <w:unhideWhenUsed/>
    <w:rsid w:val="00D93370"/>
    <w:rPr>
      <w:vertAlign w:val="superscript"/>
      <w:lang w:val="de-CH"/>
    </w:rPr>
  </w:style>
  <w:style w:type="paragraph" w:styleId="Closing">
    <w:name w:val="Closing"/>
    <w:basedOn w:val="Normal"/>
    <w:link w:val="Closing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93370"/>
    <w:rPr>
      <w:sz w:val="17"/>
      <w:lang w:val="de-CH"/>
    </w:rPr>
  </w:style>
  <w:style w:type="character" w:customStyle="1" w:styleId="Hashtag1">
    <w:name w:val="Hashtag1"/>
    <w:basedOn w:val="DefaultParagraphFont"/>
    <w:uiPriority w:val="99"/>
    <w:semiHidden/>
    <w:unhideWhenUsed/>
    <w:rsid w:val="00D93370"/>
    <w:rPr>
      <w:color w:val="2B579A"/>
      <w:shd w:val="clear" w:color="auto" w:fill="E1DFDD"/>
      <w:lang w:val="de-CH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D93370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93370"/>
    <w:rPr>
      <w:i/>
      <w:iCs/>
      <w:sz w:val="17"/>
      <w:lang w:val="de-CH"/>
    </w:rPr>
  </w:style>
  <w:style w:type="character" w:styleId="HTMLAcronym">
    <w:name w:val="HTML Acronym"/>
    <w:basedOn w:val="DefaultParagraphFont"/>
    <w:uiPriority w:val="99"/>
    <w:semiHidden/>
    <w:unhideWhenUsed/>
    <w:rsid w:val="00D93370"/>
    <w:rPr>
      <w:lang w:val="de-CH"/>
    </w:rPr>
  </w:style>
  <w:style w:type="character" w:styleId="HTMLSample">
    <w:name w:val="HTML Sample"/>
    <w:basedOn w:val="DefaultParagraphFont"/>
    <w:uiPriority w:val="99"/>
    <w:semiHidden/>
    <w:unhideWhenUsed/>
    <w:rsid w:val="00D93370"/>
    <w:rPr>
      <w:rFonts w:ascii="Consolas" w:hAnsi="Consolas"/>
      <w:sz w:val="24"/>
      <w:szCs w:val="24"/>
      <w:lang w:val="de-CH"/>
    </w:rPr>
  </w:style>
  <w:style w:type="character" w:styleId="HTMLCode">
    <w:name w:val="HTML Code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Definition">
    <w:name w:val="HTML Definition"/>
    <w:basedOn w:val="DefaultParagraphFont"/>
    <w:uiPriority w:val="99"/>
    <w:semiHidden/>
    <w:unhideWhenUsed/>
    <w:rsid w:val="00D93370"/>
    <w:rPr>
      <w:i/>
      <w:iCs/>
      <w:lang w:val="de-CH"/>
    </w:rPr>
  </w:style>
  <w:style w:type="character" w:styleId="HTMLTypewriter">
    <w:name w:val="HTML Typewriter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Keyboard">
    <w:name w:val="HTML Keyboard"/>
    <w:basedOn w:val="DefaultParagraphFont"/>
    <w:uiPriority w:val="99"/>
    <w:semiHidden/>
    <w:unhideWhenUsed/>
    <w:rsid w:val="00D93370"/>
    <w:rPr>
      <w:rFonts w:ascii="Consolas" w:hAnsi="Consolas"/>
      <w:sz w:val="20"/>
      <w:szCs w:val="20"/>
      <w:lang w:val="de-CH"/>
    </w:rPr>
  </w:style>
  <w:style w:type="character" w:styleId="HTMLVariable">
    <w:name w:val="HTML Variabl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337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character" w:styleId="HTMLCite">
    <w:name w:val="HTML Cite"/>
    <w:basedOn w:val="DefaultParagraphFont"/>
    <w:uiPriority w:val="99"/>
    <w:semiHidden/>
    <w:unhideWhenUsed/>
    <w:rsid w:val="00D93370"/>
    <w:rPr>
      <w:i/>
      <w:iCs/>
      <w:lang w:val="de-CH"/>
    </w:rPr>
  </w:style>
  <w:style w:type="paragraph" w:styleId="Index2">
    <w:name w:val="index 2"/>
    <w:basedOn w:val="Normal"/>
    <w:next w:val="Normal"/>
    <w:autoRedefine/>
    <w:uiPriority w:val="99"/>
    <w:semiHidden/>
    <w:unhideWhenUsed/>
    <w:rsid w:val="00D93370"/>
    <w:pPr>
      <w:spacing w:line="240" w:lineRule="auto"/>
      <w:ind w:left="340" w:hanging="17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93370"/>
    <w:pPr>
      <w:spacing w:line="240" w:lineRule="auto"/>
      <w:ind w:left="510" w:hanging="17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93370"/>
    <w:pPr>
      <w:spacing w:line="240" w:lineRule="auto"/>
      <w:ind w:left="680" w:hanging="17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93370"/>
    <w:pPr>
      <w:spacing w:line="240" w:lineRule="auto"/>
      <w:ind w:left="850" w:hanging="17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93370"/>
    <w:pPr>
      <w:spacing w:line="240" w:lineRule="auto"/>
      <w:ind w:left="1020" w:hanging="17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93370"/>
    <w:pPr>
      <w:spacing w:line="240" w:lineRule="auto"/>
      <w:ind w:left="1190" w:hanging="17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93370"/>
    <w:pPr>
      <w:spacing w:line="240" w:lineRule="auto"/>
      <w:ind w:left="1360" w:hanging="17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93370"/>
    <w:pPr>
      <w:spacing w:line="240" w:lineRule="auto"/>
      <w:ind w:left="1530" w:hanging="17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93370"/>
    <w:rPr>
      <w:rFonts w:asciiTheme="majorHAnsi" w:eastAsiaTheme="majorEastAsia" w:hAnsiTheme="majorHAnsi" w:cstheme="majorBidi"/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93370"/>
    <w:pPr>
      <w:spacing w:before="240" w:after="0" w:line="280" w:lineRule="atLeast"/>
      <w:outlineLvl w:val="9"/>
    </w:pPr>
    <w:rPr>
      <w:rFonts w:asciiTheme="majorHAnsi" w:hAnsiTheme="majorHAnsi"/>
      <w:b w:val="0"/>
      <w:color w:val="E31C1C" w:themeColor="accent1" w:themeShade="BF"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D93370"/>
    <w:pPr>
      <w:pBdr>
        <w:top w:val="single" w:sz="4" w:space="10" w:color="ED6A69" w:themeColor="accent1"/>
        <w:bottom w:val="single" w:sz="4" w:space="10" w:color="ED6A69" w:themeColor="accent1"/>
      </w:pBdr>
      <w:spacing w:before="360" w:after="360"/>
      <w:ind w:left="864" w:right="864"/>
      <w:jc w:val="center"/>
    </w:pPr>
    <w:rPr>
      <w:i/>
      <w:iCs/>
      <w:color w:val="ED6A69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93370"/>
    <w:rPr>
      <w:i/>
      <w:iCs/>
      <w:color w:val="ED6A69" w:themeColor="accent1"/>
      <w:sz w:val="17"/>
      <w:lang w:val="de-CH"/>
    </w:rPr>
  </w:style>
  <w:style w:type="paragraph" w:styleId="NoSpacing">
    <w:name w:val="No Spacing"/>
    <w:uiPriority w:val="1"/>
    <w:semiHidden/>
    <w:qFormat/>
    <w:rsid w:val="00D93370"/>
    <w:pPr>
      <w:spacing w:after="0" w:line="240" w:lineRule="auto"/>
    </w:pPr>
    <w:rPr>
      <w:sz w:val="17"/>
      <w:lang w:val="de-CH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9337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93370"/>
    <w:rPr>
      <w:sz w:val="20"/>
      <w:szCs w:val="20"/>
      <w:lang w:val="de-CH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933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93370"/>
    <w:rPr>
      <w:b/>
      <w:bCs/>
      <w:sz w:val="20"/>
      <w:szCs w:val="20"/>
      <w:lang w:val="de-CH"/>
    </w:rPr>
  </w:style>
  <w:style w:type="character" w:styleId="CommentReference">
    <w:name w:val="annotation reference"/>
    <w:basedOn w:val="DefaultParagraphFont"/>
    <w:uiPriority w:val="99"/>
    <w:semiHidden/>
    <w:unhideWhenUsed/>
    <w:rsid w:val="00D93370"/>
    <w:rPr>
      <w:sz w:val="16"/>
      <w:szCs w:val="16"/>
      <w:lang w:val="de-CH"/>
    </w:rPr>
  </w:style>
  <w:style w:type="paragraph" w:styleId="List">
    <w:name w:val="List"/>
    <w:basedOn w:val="Normal"/>
    <w:uiPriority w:val="99"/>
    <w:semiHidden/>
    <w:unhideWhenUsed/>
    <w:rsid w:val="00D9337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9337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9337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9337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93370"/>
    <w:pPr>
      <w:ind w:left="1415" w:hanging="283"/>
      <w:contextualSpacing/>
    </w:pPr>
  </w:style>
  <w:style w:type="paragraph" w:styleId="ListParagraph">
    <w:name w:val="List Paragraph"/>
    <w:basedOn w:val="Normal"/>
    <w:uiPriority w:val="99"/>
    <w:semiHidden/>
    <w:qFormat/>
    <w:rsid w:val="00D93370"/>
    <w:pPr>
      <w:ind w:left="720"/>
      <w:contextualSpacing/>
    </w:pPr>
  </w:style>
  <w:style w:type="paragraph" w:styleId="ListContinue">
    <w:name w:val="List Continue"/>
    <w:basedOn w:val="Normal"/>
    <w:uiPriority w:val="99"/>
    <w:semiHidden/>
    <w:unhideWhenUsed/>
    <w:rsid w:val="00D93370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93370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93370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93370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93370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D93370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D93370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93370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93370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93370"/>
    <w:pPr>
      <w:numPr>
        <w:numId w:val="14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D9337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80" w:lineRule="atLeast"/>
    </w:pPr>
    <w:rPr>
      <w:rFonts w:ascii="Consolas" w:hAnsi="Consolas"/>
      <w:sz w:val="20"/>
      <w:szCs w:val="20"/>
      <w:lang w:val="de-CH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93370"/>
    <w:rPr>
      <w:rFonts w:ascii="Consolas" w:hAnsi="Consolas"/>
      <w:sz w:val="20"/>
      <w:szCs w:val="20"/>
      <w:lang w:val="de-CH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9337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93370"/>
    <w:rPr>
      <w:rFonts w:asciiTheme="majorHAnsi" w:eastAsiaTheme="majorEastAsia" w:hAnsiTheme="majorHAnsi" w:cstheme="majorBidi"/>
      <w:sz w:val="24"/>
      <w:szCs w:val="24"/>
      <w:shd w:val="pct20" w:color="auto" w:fill="auto"/>
      <w:lang w:val="de-CH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93370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93370"/>
    <w:rPr>
      <w:rFonts w:ascii="Consolas" w:hAnsi="Consolas"/>
      <w:sz w:val="21"/>
      <w:szCs w:val="21"/>
      <w:lang w:val="de-CH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93370"/>
    <w:pPr>
      <w:ind w:left="170" w:hanging="170"/>
    </w:pPr>
  </w:style>
  <w:style w:type="paragraph" w:styleId="TOAHeading">
    <w:name w:val="toa heading"/>
    <w:basedOn w:val="Normal"/>
    <w:next w:val="Normal"/>
    <w:uiPriority w:val="99"/>
    <w:semiHidden/>
    <w:unhideWhenUsed/>
    <w:rsid w:val="00D9337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Emphasis">
    <w:name w:val="Subtle Emphasis"/>
    <w:basedOn w:val="DefaultParagraphFont"/>
    <w:uiPriority w:val="19"/>
    <w:semiHidden/>
    <w:qFormat/>
    <w:rsid w:val="00D93370"/>
    <w:rPr>
      <w:i/>
      <w:iCs/>
      <w:color w:val="404040" w:themeColor="text1" w:themeTint="BF"/>
      <w:lang w:val="de-CH"/>
    </w:rPr>
  </w:style>
  <w:style w:type="character" w:styleId="PageNumber">
    <w:name w:val="page number"/>
    <w:basedOn w:val="DefaultParagraphFont"/>
    <w:uiPriority w:val="99"/>
    <w:semiHidden/>
    <w:unhideWhenUsed/>
    <w:rsid w:val="00D93370"/>
    <w:rPr>
      <w:lang w:val="de-CH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D93370"/>
    <w:rPr>
      <w:u w:val="dotted"/>
      <w:lang w:val="de-CH"/>
    </w:rPr>
  </w:style>
  <w:style w:type="character" w:customStyle="1" w:styleId="SmartLink1">
    <w:name w:val="SmartLink1"/>
    <w:basedOn w:val="DefaultParagraphFont"/>
    <w:uiPriority w:val="99"/>
    <w:semiHidden/>
    <w:unhideWhenUsed/>
    <w:rsid w:val="00D93370"/>
    <w:rPr>
      <w:color w:val="0000FF"/>
      <w:u w:val="single"/>
      <w:shd w:val="clear" w:color="auto" w:fill="F3F2F1"/>
      <w:lang w:val="de-CH"/>
    </w:rPr>
  </w:style>
  <w:style w:type="paragraph" w:styleId="NormalWeb">
    <w:name w:val="Normal (Web)"/>
    <w:basedOn w:val="Normal"/>
    <w:uiPriority w:val="99"/>
    <w:semiHidden/>
    <w:unhideWhenUsed/>
    <w:rsid w:val="00D9337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93370"/>
    <w:pPr>
      <w:ind w:left="720"/>
    </w:pPr>
  </w:style>
  <w:style w:type="paragraph" w:styleId="BodyText">
    <w:name w:val="Body Text"/>
    <w:basedOn w:val="Normal"/>
    <w:link w:val="BodyTextChar"/>
    <w:uiPriority w:val="99"/>
    <w:semiHidden/>
    <w:unhideWhenUsed/>
    <w:rsid w:val="00D9337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93370"/>
    <w:rPr>
      <w:sz w:val="17"/>
      <w:lang w:val="de-CH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D93370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93370"/>
    <w:rPr>
      <w:sz w:val="17"/>
      <w:lang w:val="de-CH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9337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93370"/>
    <w:rPr>
      <w:sz w:val="16"/>
      <w:szCs w:val="16"/>
      <w:lang w:val="de-CH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9337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93370"/>
    <w:rPr>
      <w:sz w:val="17"/>
      <w:lang w:val="de-CH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9337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93370"/>
    <w:rPr>
      <w:sz w:val="16"/>
      <w:szCs w:val="16"/>
      <w:lang w:val="de-CH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93370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93370"/>
    <w:rPr>
      <w:sz w:val="17"/>
      <w:lang w:val="de-CH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9337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93370"/>
    <w:rPr>
      <w:sz w:val="17"/>
      <w:lang w:val="de-CH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93370"/>
    <w:pPr>
      <w:spacing w:after="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93370"/>
    <w:rPr>
      <w:sz w:val="17"/>
      <w:lang w:val="de-CH"/>
    </w:rPr>
  </w:style>
  <w:style w:type="paragraph" w:styleId="EnvelopeReturn">
    <w:name w:val="envelope return"/>
    <w:basedOn w:val="Normal"/>
    <w:uiPriority w:val="99"/>
    <w:semiHidden/>
    <w:unhideWhenUsed/>
    <w:rsid w:val="00D93370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93370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D93370"/>
    <w:pPr>
      <w:spacing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93370"/>
    <w:rPr>
      <w:sz w:val="17"/>
      <w:lang w:val="de-CH"/>
    </w:rPr>
  </w:style>
  <w:style w:type="paragraph" w:styleId="TOC6">
    <w:name w:val="toc 6"/>
    <w:basedOn w:val="Normal"/>
    <w:next w:val="Normal"/>
    <w:autoRedefine/>
    <w:uiPriority w:val="39"/>
    <w:semiHidden/>
    <w:rsid w:val="00D93370"/>
    <w:pPr>
      <w:spacing w:after="100"/>
      <w:ind w:left="850"/>
    </w:pPr>
  </w:style>
  <w:style w:type="paragraph" w:styleId="TOC7">
    <w:name w:val="toc 7"/>
    <w:basedOn w:val="Normal"/>
    <w:next w:val="Normal"/>
    <w:autoRedefine/>
    <w:uiPriority w:val="39"/>
    <w:semiHidden/>
    <w:rsid w:val="00D93370"/>
    <w:pPr>
      <w:spacing w:after="100"/>
      <w:ind w:left="1020"/>
    </w:pPr>
  </w:style>
  <w:style w:type="paragraph" w:styleId="TOC8">
    <w:name w:val="toc 8"/>
    <w:basedOn w:val="Normal"/>
    <w:next w:val="Normal"/>
    <w:autoRedefine/>
    <w:uiPriority w:val="39"/>
    <w:semiHidden/>
    <w:rsid w:val="00D93370"/>
    <w:pPr>
      <w:spacing w:after="100"/>
      <w:ind w:left="1190"/>
    </w:pPr>
  </w:style>
  <w:style w:type="paragraph" w:styleId="TOC9">
    <w:name w:val="toc 9"/>
    <w:basedOn w:val="Normal"/>
    <w:next w:val="Normal"/>
    <w:autoRedefine/>
    <w:uiPriority w:val="39"/>
    <w:semiHidden/>
    <w:rsid w:val="00D93370"/>
    <w:pPr>
      <w:spacing w:after="100"/>
      <w:ind w:left="1360"/>
    </w:pPr>
  </w:style>
  <w:style w:type="character" w:styleId="LineNumber">
    <w:name w:val="line number"/>
    <w:basedOn w:val="DefaultParagraphFont"/>
    <w:uiPriority w:val="99"/>
    <w:semiHidden/>
    <w:unhideWhenUsed/>
    <w:rsid w:val="00D93370"/>
    <w:rPr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2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5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5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2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1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46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1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26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3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65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4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3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2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9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3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35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55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1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54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96F4D54120A4DF199A2C3633CCC940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195BC43-5FAE-4EC3-BD86-34F0B0E3E090}"/>
      </w:docPartPr>
      <w:docPartBody>
        <w:p w:rsidR="007F5181" w:rsidRDefault="00876E78" w:rsidP="00876E78">
          <w:pPr>
            <w:pStyle w:val="A96F4D54120A4DF199A2C3633CCC94081"/>
          </w:pPr>
          <w:r>
            <w:rPr>
              <w:rStyle w:val="PlaceholderText"/>
            </w:rPr>
            <w:t>Sitzungsthema</w:t>
          </w:r>
          <w:r w:rsidRPr="007C4586">
            <w:rPr>
              <w:rStyle w:val="PlaceholderText"/>
            </w:rPr>
            <w:t xml:space="preserve"> eingeben.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ork Sans">
    <w:charset w:val="00"/>
    <w:family w:val="auto"/>
    <w:pitch w:val="variable"/>
    <w:sig w:usb0="A00000FF" w:usb1="5000E07B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91"/>
    <w:rsid w:val="00267C18"/>
    <w:rsid w:val="00302091"/>
    <w:rsid w:val="00586BE4"/>
    <w:rsid w:val="00710768"/>
    <w:rsid w:val="00790912"/>
    <w:rsid w:val="007F5181"/>
    <w:rsid w:val="00876E78"/>
    <w:rsid w:val="009C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6E78"/>
    <w:rPr>
      <w:vanish/>
      <w:color w:val="808080"/>
      <w:lang w:val="de-CH"/>
    </w:rPr>
  </w:style>
  <w:style w:type="paragraph" w:customStyle="1" w:styleId="A96F4D54120A4DF199A2C3633CCC94081">
    <w:name w:val="A96F4D54120A4DF199A2C3633CCC94081"/>
    <w:rsid w:val="00876E78"/>
    <w:pPr>
      <w:keepNext/>
      <w:keepLines/>
      <w:spacing w:before="560" w:after="240" w:line="380" w:lineRule="atLeast"/>
      <w:outlineLvl w:val="0"/>
    </w:pPr>
    <w:rPr>
      <w:rFonts w:ascii="Verdana" w:eastAsiaTheme="majorEastAsia" w:hAnsi="Verdana" w:cstheme="majorBidi"/>
      <w:b/>
      <w:sz w:val="26"/>
      <w:szCs w:val="3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">
  <a:themeElements>
    <a:clrScheme name="phGR farbig">
      <a:dk1>
        <a:sysClr val="windowText" lastClr="000000"/>
      </a:dk1>
      <a:lt1>
        <a:sysClr val="window" lastClr="FFFFFF"/>
      </a:lt1>
      <a:dk2>
        <a:srgbClr val="DEDC00"/>
      </a:dk2>
      <a:lt2>
        <a:srgbClr val="F8F8F8"/>
      </a:lt2>
      <a:accent1>
        <a:srgbClr val="ED6A69"/>
      </a:accent1>
      <a:accent2>
        <a:srgbClr val="23B2C6"/>
      </a:accent2>
      <a:accent3>
        <a:srgbClr val="FBB900"/>
      </a:accent3>
      <a:accent4>
        <a:srgbClr val="6169AF"/>
      </a:accent4>
      <a:accent5>
        <a:srgbClr val="ECECEC"/>
      </a:accent5>
      <a:accent6>
        <a:srgbClr val="C6C6C6"/>
      </a:accent6>
      <a:hlink>
        <a:srgbClr val="5F5F5F"/>
      </a:hlink>
      <a:folHlink>
        <a:srgbClr val="878787"/>
      </a:folHlink>
    </a:clrScheme>
    <a:fontScheme name="PH Graubuenden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>2020-06-15T00:00:00</PublishDate>
  <Abstract/>
  <CompanyAddress>Version 2.0</CompanyAddress>
  <CompanyPhone/>
  <CompanyFax/>
  <CompanyEmail/>
</CoverPage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2288F1159E07E42AD87DA89432F8CD4" ma:contentTypeVersion="2" ma:contentTypeDescription="Ein neues Dokument erstellen." ma:contentTypeScope="" ma:versionID="930583eb2d69d651c04a0dde35db5d1c">
  <xsd:schema xmlns:xsd="http://www.w3.org/2001/XMLSchema" xmlns:xs="http://www.w3.org/2001/XMLSchema" xmlns:p="http://schemas.microsoft.com/office/2006/metadata/properties" xmlns:ns2="e68e5c5b-af4e-4c69-a6c0-660f7028a200" xmlns:ns3="aa5ae43b-12bd-4cee-9686-eeb822d5d281" targetNamespace="http://schemas.microsoft.com/office/2006/metadata/properties" ma:root="true" ma:fieldsID="4914b3305c067ae5a4c5abb96b2e12c3" ns2:_="" ns3:_="">
    <xsd:import namespace="e68e5c5b-af4e-4c69-a6c0-660f7028a200"/>
    <xsd:import namespace="aa5ae43b-12bd-4cee-9686-eeb822d5d281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8e5c5b-af4e-4c69-a6c0-660f7028a20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5ae43b-12bd-4cee-9686-eeb822d5d2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>
  <b:Source>
    <b:Tag>Max19</b:Tag>
    <b:SourceType>Book</b:SourceType>
    <b:Guid>{29A72588-C8EA-4109-B7FC-E81CE4BB4B03}</b:Guid>
    <b:Author>
      <b:Author>
        <b:NameList>
          <b:Person>
            <b:Last>Mustermann</b:Last>
            <b:First>Max</b:First>
          </b:Person>
        </b:NameList>
      </b:Author>
    </b:Author>
    <b:Title>Buchtitel</b:Title>
    <b:Year>2019</b:Year>
    <b:City>München</b:City>
    <b:Publisher>Verlag</b:Publisher>
    <b:RefOrder>1</b:RefOrder>
  </b:Source>
  <b:Source>
    <b:Tag>Mon16</b:Tag>
    <b:SourceType>Book</b:SourceType>
    <b:Guid>{03DB2F19-F910-4291-9D99-BB94AC5496B4}</b:Guid>
    <b:Author>
      <b:Author>
        <b:NameList>
          <b:Person>
            <b:Last>Musterfrau</b:Last>
            <b:First>Monika</b:First>
          </b:Person>
        </b:NameList>
      </b:Author>
    </b:Author>
    <b:Title>Buchtitel Krimi</b:Title>
    <b:Year>2016</b:Year>
    <b:City>Hamburg</b:City>
    <b:Publisher>Krimi Verlag</b:Publisher>
    <b:RefOrder>2</b:RefOrder>
  </b:Source>
  <b:Source>
    <b:Tag>Joh20</b:Tag>
    <b:SourceType>Book</b:SourceType>
    <b:Guid>{CD697E61-5190-4F1F-B112-76EE6F5AA2D8}</b:Guid>
    <b:Author>
      <b:Author>
        <b:NameList>
          <b:Person>
            <b:Last>Doe</b:Last>
            <b:First>John</b:First>
          </b:Person>
        </b:NameList>
      </b:Author>
    </b:Author>
    <b:Title>Buchtitel Roman</b:Title>
    <b:Year>2020</b:Year>
    <b:City>London</b:City>
    <b:Publisher>London Verlag</b:Publisher>
    <b:RefOrder>3</b:RefOrder>
  </b:Source>
</b:Sourc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68e5c5b-af4e-4c69-a6c0-660f7028a200">FJV6QXZNZEKV-280423640-4</_dlc_DocId>
    <_dlc_DocIdUrl xmlns="e68e5c5b-af4e-4c69-a6c0-660f7028a200">
      <Url>https://phgr.sharepoint.com/sites/templates/_layouts/15/DocIdRedir.aspx?ID=FJV6QXZNZEKV-280423640-4</Url>
      <Description>FJV6QXZNZEKV-280423640-4</Description>
    </_dlc_DocIdUrl>
  </documentManagement>
</p:properties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3EF3C2F-0AFC-46AB-869F-90DD4515C8C4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EE055191-3B5B-4912-B91B-2E083F6CD2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8e5c5b-af4e-4c69-a6c0-660f7028a200"/>
    <ds:schemaRef ds:uri="aa5ae43b-12bd-4cee-9686-eeb822d5d2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7B72219-DC87-4A49-B448-58C4AE4731A1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6F23E651-0062-44C7-B7C3-7A17E24ABBC7}">
  <ds:schemaRefs>
    <ds:schemaRef ds:uri="http://schemas.microsoft.com/office/2006/metadata/properties"/>
    <ds:schemaRef ds:uri="http://schemas.microsoft.com/office/infopath/2007/PartnerControls"/>
    <ds:schemaRef ds:uri="e68e5c5b-af4e-4c69-a6c0-660f7028a200"/>
  </ds:schemaRefs>
</ds:datastoreItem>
</file>

<file path=customXml/itemProps6.xml><?xml version="1.0" encoding="utf-8"?>
<ds:datastoreItem xmlns:ds="http://schemas.openxmlformats.org/officeDocument/2006/customXml" ds:itemID="{64207175-5299-446C-A5A3-472B3579F7D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517</Words>
  <Characters>2947</Characters>
  <Application>Microsoft Office Word</Application>
  <DocSecurity>0</DocSecurity>
  <Lines>24</Lines>
  <Paragraphs>6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Überschriften</vt:lpstr>
      </vt:variant>
      <vt:variant>
        <vt:i4>26</vt:i4>
      </vt:variant>
    </vt:vector>
  </HeadingPairs>
  <TitlesOfParts>
    <vt:vector size="28" baseType="lpstr">
      <vt:lpstr>EinladungHSLxxxxyyzz</vt:lpstr>
      <vt:lpstr>EinladungHSLxxxxyyzz</vt:lpstr>
      <vt:lpstr>Einladung &lt;&gt;</vt:lpstr>
      <vt:lpstr>    Traktanden</vt:lpstr>
      <vt:lpstr>Genehmigung der Traktandenliste</vt:lpstr>
      <vt:lpstr>        Antrag</vt:lpstr>
      <vt:lpstr>Genehmigung des Protokolls der Hochschulleitungssitzung vom 18. Dezember 2018</vt:lpstr>
      <vt:lpstr>        Antrag</vt:lpstr>
      <vt:lpstr>Pendenzenliste</vt:lpstr>
      <vt:lpstr>        Antrag</vt:lpstr>
      <vt:lpstr>Rückblick</vt:lpstr>
      <vt:lpstr>    Informationen Rektor</vt:lpstr>
      <vt:lpstr>Informationen GA</vt:lpstr>
      <vt:lpstr>    Informationen BPA</vt:lpstr>
      <vt:lpstr>    Informationen WB</vt:lpstr>
      <vt:lpstr>    Informationen FEDL</vt:lpstr>
      <vt:lpstr>    Informationen Finanzen und Dienste</vt:lpstr>
      <vt:lpstr>        Antrag</vt:lpstr>
      <vt:lpstr>Traktandum 5: …</vt:lpstr>
      <vt:lpstr>        Antrag</vt:lpstr>
      <vt:lpstr>Traktandum 6: …</vt:lpstr>
      <vt:lpstr>        Antrag</vt:lpstr>
      <vt:lpstr>Personelles</vt:lpstr>
      <vt:lpstr>Kommunikation/Coordinazione/Comunicazione</vt:lpstr>
      <vt:lpstr>    Agenda</vt:lpstr>
      <vt:lpstr>    Komado (xx.yy.zz)</vt:lpstr>
      <vt:lpstr>    Abwesenheiten HSL</vt:lpstr>
      <vt:lpstr>Varia</vt:lpstr>
    </vt:vector>
  </TitlesOfParts>
  <Company>phGR</Company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EinladungHSLxxxxyyzz</dc:title>
  <dc:subject/>
  <dc:creator>Starcevic Nadia</dc:creator>
  <cp:keywords/>
  <dc:description>Einladungsvorlage</dc:description>
  <cp:lastModifiedBy>Starcevic Nadia</cp:lastModifiedBy>
  <cp:revision>4</cp:revision>
  <cp:lastPrinted>2020-06-15T09:40:00Z</cp:lastPrinted>
  <dcterms:created xsi:type="dcterms:W3CDTF">2023-09-11T06:40:00Z</dcterms:created>
  <dcterms:modified xsi:type="dcterms:W3CDTF">2023-09-17T11:23:00Z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0x01010002288F1159E07E42AD87DA89432F8CD4</vt:lpwstr>
  </property>
  <property fmtid="{D5CDD505-2E9C-101B-9397-08002B2CF9AE}" pid="3" name="_dlc_DocIdItemGuid">
    <vt:lpwstr>e46739be-ca64-48df-9bad-689f6950eb7b</vt:lpwstr>
  </property>
</Properties>
</file>